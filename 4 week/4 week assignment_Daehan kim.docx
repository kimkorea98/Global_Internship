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52EB5" w14:textId="2A8FD694" w:rsidR="007C64CA" w:rsidRPr="003E5EAD" w:rsidRDefault="00E40CA9" w:rsidP="009B07B4">
      <w:pPr>
        <w:pStyle w:val="a3"/>
        <w:rPr>
          <w:color w:val="000000" w:themeColor="text1"/>
        </w:rPr>
      </w:pPr>
      <w:bookmarkStart w:id="0" w:name="_Hlk108948912"/>
      <w:bookmarkEnd w:id="0"/>
      <w:r w:rsidRPr="003E5EAD">
        <w:rPr>
          <w:color w:val="000000" w:themeColor="text1"/>
        </w:rPr>
        <w:t xml:space="preserve"> Week </w:t>
      </w:r>
      <w:r w:rsidR="00A21D69">
        <w:rPr>
          <w:color w:val="000000" w:themeColor="text1"/>
        </w:rPr>
        <w:t>4</w:t>
      </w:r>
      <w:r w:rsidRPr="003E5EAD">
        <w:rPr>
          <w:color w:val="000000" w:themeColor="text1"/>
        </w:rPr>
        <w:t xml:space="preserve"> Report</w:t>
      </w:r>
    </w:p>
    <w:p w14:paraId="516FDDA4" w14:textId="7F3ED12A" w:rsidR="0021568C" w:rsidRDefault="00C35805" w:rsidP="00142743">
      <w:pPr>
        <w:rPr>
          <w:rFonts w:eastAsiaTheme="minorHAnsi" w:hint="eastAsia"/>
          <w:b/>
          <w:bCs/>
          <w:kern w:val="0"/>
          <w:szCs w:val="20"/>
        </w:rPr>
      </w:pPr>
      <w:r>
        <w:t>저번</w:t>
      </w:r>
      <w:r w:rsidR="00A21D69">
        <w:rPr>
          <w:rFonts w:hint="eastAsia"/>
        </w:rPr>
        <w:t xml:space="preserve"> </w:t>
      </w:r>
      <w:r>
        <w:rPr>
          <w:rFonts w:hint="eastAsia"/>
        </w:rPr>
        <w:t xml:space="preserve">과제에서 불러온 </w:t>
      </w:r>
      <w:r w:rsidR="00A21D69">
        <w:rPr>
          <w:rFonts w:hint="eastAsia"/>
        </w:rPr>
        <w:t>d</w:t>
      </w:r>
      <w:r w:rsidR="00A21D69">
        <w:t>ataset</w:t>
      </w:r>
      <w:r>
        <w:rPr>
          <w:rFonts w:hint="eastAsia"/>
        </w:rPr>
        <w:t>(</w:t>
      </w:r>
      <w:proofErr w:type="spellStart"/>
      <w:r>
        <w:rPr>
          <w:rFonts w:hint="eastAsia"/>
        </w:rPr>
        <w:t>L</w:t>
      </w:r>
      <w:r>
        <w:t>CA</w:t>
      </w:r>
      <w:proofErr w:type="spellEnd"/>
      <w:r>
        <w:t>, PW, PERM)들</w:t>
      </w:r>
      <w:r>
        <w:rPr>
          <w:rFonts w:hint="eastAsia"/>
        </w:rPr>
        <w:t xml:space="preserve">의 유의미한 분석을 위해 각 </w:t>
      </w:r>
      <w:r w:rsidR="00A21D69">
        <w:rPr>
          <w:rFonts w:hint="eastAsia"/>
        </w:rPr>
        <w:t>d</w:t>
      </w:r>
      <w:r w:rsidR="00A21D69">
        <w:t>ataset</w:t>
      </w:r>
      <w:r w:rsidR="00A21D69">
        <w:rPr>
          <w:rFonts w:hint="eastAsia"/>
        </w:rPr>
        <w:t>의</w:t>
      </w:r>
      <w:r>
        <w:rPr>
          <w:rFonts w:hint="eastAsia"/>
        </w:rPr>
        <w:t xml:space="preserve"> </w:t>
      </w:r>
      <w:r>
        <w:t>numerical data type</w:t>
      </w:r>
      <w:r>
        <w:rPr>
          <w:rFonts w:hint="eastAsia"/>
        </w:rPr>
        <w:t>을 추출하여</w:t>
      </w:r>
      <w:r>
        <w:t xml:space="preserve"> </w:t>
      </w:r>
      <w:r>
        <w:rPr>
          <w:rFonts w:hint="eastAsia"/>
        </w:rPr>
        <w:t xml:space="preserve">각 </w:t>
      </w:r>
      <w:r>
        <w:t>column</w:t>
      </w:r>
      <w:r>
        <w:rPr>
          <w:rFonts w:hint="eastAsia"/>
        </w:rPr>
        <w:t>간의 P</w:t>
      </w:r>
      <w:r>
        <w:t>earson correlation coefficient</w:t>
      </w:r>
      <w:r>
        <w:rPr>
          <w:rFonts w:hint="eastAsia"/>
        </w:rPr>
        <w:t xml:space="preserve">를 </w:t>
      </w:r>
      <w:r w:rsidR="00A21D69">
        <w:rPr>
          <w:rFonts w:hint="eastAsia"/>
        </w:rPr>
        <w:t>계산,</w:t>
      </w:r>
      <w:r w:rsidR="00142743">
        <w:rPr>
          <w:rFonts w:hint="eastAsia"/>
        </w:rPr>
        <w:t xml:space="preserve"> 이를 기반으로 </w:t>
      </w:r>
      <w:r>
        <w:rPr>
          <w:rFonts w:hint="eastAsia"/>
        </w:rPr>
        <w:t>c</w:t>
      </w:r>
      <w:r>
        <w:t>olumn</w:t>
      </w:r>
      <w:r>
        <w:rPr>
          <w:rFonts w:hint="eastAsia"/>
        </w:rPr>
        <w:t xml:space="preserve">간의 유의미한 상관관계를 </w:t>
      </w:r>
      <w:r w:rsidR="00A21D69">
        <w:rPr>
          <w:rFonts w:hint="eastAsia"/>
        </w:rPr>
        <w:t>확인하였다.</w:t>
      </w:r>
      <w:r w:rsidR="00A21D69">
        <w:t xml:space="preserve"> </w:t>
      </w:r>
      <w:r w:rsidR="00A21D69">
        <w:rPr>
          <w:rFonts w:hint="eastAsia"/>
        </w:rPr>
        <w:t>이번에는 s</w:t>
      </w:r>
      <w:r w:rsidR="00A21D69">
        <w:t xml:space="preserve">tring </w:t>
      </w:r>
      <w:r w:rsidR="00A21D69">
        <w:rPr>
          <w:rFonts w:hint="eastAsia"/>
        </w:rPr>
        <w:t>d</w:t>
      </w:r>
      <w:r w:rsidR="00A21D69">
        <w:t>ata</w:t>
      </w:r>
      <w:r w:rsidR="00A21D69">
        <w:rPr>
          <w:rFonts w:hint="eastAsia"/>
        </w:rPr>
        <w:t xml:space="preserve"> </w:t>
      </w:r>
      <w:r w:rsidR="00A21D69">
        <w:t>type</w:t>
      </w:r>
      <w:r w:rsidR="00A21D69">
        <w:rPr>
          <w:rFonts w:hint="eastAsia"/>
        </w:rPr>
        <w:t xml:space="preserve">의 </w:t>
      </w:r>
      <w:r w:rsidR="00A21D69">
        <w:t>data</w:t>
      </w:r>
      <w:r w:rsidR="00A21D69">
        <w:rPr>
          <w:rFonts w:hint="eastAsia"/>
        </w:rPr>
        <w:t xml:space="preserve">를 분석하여 데이터 분석의 </w:t>
      </w:r>
      <w:r w:rsidR="00A21D69">
        <w:t>insight</w:t>
      </w:r>
      <w:r w:rsidR="00A21D69">
        <w:rPr>
          <w:rFonts w:hint="eastAsia"/>
        </w:rPr>
        <w:t>를 주는 각 d</w:t>
      </w:r>
      <w:r w:rsidR="00A21D69">
        <w:t>ataset</w:t>
      </w:r>
      <w:r w:rsidR="00A21D69">
        <w:rPr>
          <w:rFonts w:hint="eastAsia"/>
        </w:rPr>
        <w:t>의 핵심적인</w:t>
      </w:r>
      <w:r w:rsidR="00A21D69">
        <w:t xml:space="preserve"> </w:t>
      </w:r>
      <w:r w:rsidR="00A21D69">
        <w:rPr>
          <w:rFonts w:hint="eastAsia"/>
        </w:rPr>
        <w:t>c</w:t>
      </w:r>
      <w:r w:rsidR="00A21D69">
        <w:t>olumn</w:t>
      </w:r>
      <w:r w:rsidR="00A21D69">
        <w:rPr>
          <w:rFonts w:hint="eastAsia"/>
        </w:rPr>
        <w:t>을 선벌해 보려 한다.</w:t>
      </w:r>
      <w:r w:rsidR="00A21D69">
        <w:t xml:space="preserve"> </w:t>
      </w:r>
    </w:p>
    <w:p w14:paraId="498DCA10" w14:textId="0DCA5E8A" w:rsidR="00832481" w:rsidRDefault="00832481" w:rsidP="009B07B4">
      <w:pPr>
        <w:rPr>
          <w:rFonts w:eastAsiaTheme="minorHAnsi"/>
          <w:b/>
          <w:bCs/>
          <w:kern w:val="0"/>
          <w:szCs w:val="20"/>
        </w:rPr>
      </w:pPr>
      <w:proofErr w:type="spellStart"/>
      <w:r>
        <w:rPr>
          <w:rFonts w:eastAsiaTheme="minorHAnsi" w:hint="eastAsia"/>
          <w:b/>
          <w:bCs/>
          <w:kern w:val="0"/>
          <w:szCs w:val="20"/>
        </w:rPr>
        <w:t>LCA</w:t>
      </w:r>
      <w:proofErr w:type="spellEnd"/>
      <w:r>
        <w:rPr>
          <w:rFonts w:eastAsiaTheme="minorHAnsi" w:hint="eastAsia"/>
          <w:kern w:val="0"/>
          <w:szCs w:val="20"/>
        </w:rPr>
        <w:t xml:space="preserve"> </w:t>
      </w:r>
      <w:r w:rsidR="0021568C" w:rsidRPr="0021568C">
        <w:rPr>
          <w:rFonts w:eastAsiaTheme="minorHAnsi" w:hint="eastAsia"/>
          <w:b/>
          <w:bCs/>
          <w:kern w:val="0"/>
          <w:szCs w:val="20"/>
        </w:rPr>
        <w:t>E</w:t>
      </w:r>
      <w:r w:rsidR="0021568C" w:rsidRPr="0021568C">
        <w:rPr>
          <w:rFonts w:eastAsiaTheme="minorHAnsi"/>
          <w:b/>
          <w:bCs/>
          <w:kern w:val="0"/>
          <w:szCs w:val="20"/>
        </w:rPr>
        <w:t>DA</w:t>
      </w:r>
    </w:p>
    <w:p w14:paraId="27998F2E" w14:textId="556F8D2D" w:rsidR="00D01465" w:rsidDel="009117F0" w:rsidRDefault="00D01465" w:rsidP="009117F0">
      <w:pPr>
        <w:rPr>
          <w:del w:id="1" w:author="Kim DaeHan" w:date="2022-07-17T11:13:00Z"/>
          <w:rFonts w:eastAsiaTheme="minorHAnsi" w:cs="Heebo"/>
          <w:color w:val="2A2A2A"/>
          <w:kern w:val="0"/>
          <w:szCs w:val="20"/>
          <w:shd w:val="clear" w:color="auto" w:fill="FFFFFF"/>
        </w:rPr>
      </w:pPr>
      <w:proofErr w:type="spellStart"/>
      <w:r>
        <w:rPr>
          <w:rFonts w:eastAsiaTheme="minorHAnsi"/>
          <w:kern w:val="0"/>
          <w:szCs w:val="20"/>
        </w:rPr>
        <w:t>L</w:t>
      </w:r>
      <w:ins w:id="2" w:author="Kim DaeHan" w:date="2022-07-17T11:20:00Z">
        <w:r w:rsidR="008A721A">
          <w:rPr>
            <w:rFonts w:eastAsiaTheme="minorHAnsi"/>
            <w:kern w:val="0"/>
            <w:szCs w:val="20"/>
          </w:rPr>
          <w:t>CA</w:t>
        </w:r>
      </w:ins>
      <w:proofErr w:type="spellEnd"/>
      <w:del w:id="3" w:author="Kim DaeHan" w:date="2022-07-17T11:20:00Z">
        <w:r w:rsidDel="008A721A">
          <w:rPr>
            <w:rFonts w:eastAsiaTheme="minorHAnsi"/>
            <w:kern w:val="0"/>
            <w:szCs w:val="20"/>
          </w:rPr>
          <w:delText>ca</w:delText>
        </w:r>
      </w:del>
      <w:r>
        <w:rPr>
          <w:rFonts w:eastAsiaTheme="minorHAnsi" w:hint="eastAsia"/>
          <w:kern w:val="0"/>
          <w:szCs w:val="20"/>
        </w:rPr>
        <w:t xml:space="preserve">의 경우 </w:t>
      </w:r>
      <w:r>
        <w:rPr>
          <w:rFonts w:eastAsiaTheme="minorHAnsi" w:cs="Times New Roman" w:hint="eastAsia"/>
          <w:caps/>
          <w:color w:val="1B1B1B"/>
          <w:kern w:val="0"/>
          <w:szCs w:val="20"/>
        </w:rPr>
        <w:t xml:space="preserve">LABOR CONDITION APPLICATION의 약자로 </w:t>
      </w:r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 xml:space="preserve">특정 유형의 </w:t>
      </w:r>
      <w:proofErr w:type="spellStart"/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비이민</w:t>
      </w:r>
      <w:proofErr w:type="spellEnd"/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 xml:space="preserve"> 취업 비자를 신청할 외국인 근로자를 대신하여 미국 고용주가 제출하는 신청서</w:t>
      </w:r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>이다</w:t>
      </w:r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 xml:space="preserve">. </w:t>
      </w:r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>3</w:t>
      </w:r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 xml:space="preserve">개의 </w:t>
      </w:r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dataset </w:t>
      </w:r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 xml:space="preserve">중 </w:t>
      </w:r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>96</w:t>
      </w:r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개의 가장 많은</w:t>
      </w:r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 column</w:t>
      </w:r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s를 가지고 있다</w:t>
      </w:r>
      <w:del w:id="4" w:author="Kim DaeHan" w:date="2022-07-17T11:13:00Z">
        <w:r w:rsidDel="009117F0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.</w:delText>
        </w:r>
      </w:del>
    </w:p>
    <w:p w14:paraId="593919E1" w14:textId="37560C5B" w:rsidR="009117F0" w:rsidRDefault="009117F0" w:rsidP="009B07B4">
      <w:pPr>
        <w:rPr>
          <w:ins w:id="5" w:author="Kim DaeHan" w:date="2022-07-17T11:14:00Z"/>
          <w:rFonts w:eastAsiaTheme="minorHAnsi" w:cs="Heebo"/>
          <w:color w:val="2A2A2A"/>
          <w:kern w:val="0"/>
          <w:szCs w:val="20"/>
          <w:shd w:val="clear" w:color="auto" w:fill="FFFFFF"/>
        </w:rPr>
      </w:pPr>
    </w:p>
    <w:p w14:paraId="55F6B148" w14:textId="77B9C8FB" w:rsidR="009117F0" w:rsidRPr="008A721A" w:rsidRDefault="009117F0" w:rsidP="008A721A">
      <w:pPr>
        <w:jc w:val="center"/>
        <w:rPr>
          <w:ins w:id="6" w:author="Kim DaeHan" w:date="2022-07-17T11:14:00Z"/>
          <w:rFonts w:eastAsiaTheme="minorHAnsi" w:hint="eastAsia"/>
          <w:kern w:val="0"/>
          <w:szCs w:val="20"/>
          <w:rPrChange w:id="7" w:author="Kim DaeHan" w:date="2022-07-17T11:17:00Z">
            <w:rPr>
              <w:ins w:id="8" w:author="Kim DaeHan" w:date="2022-07-17T11:14:00Z"/>
              <w:rFonts w:eastAsiaTheme="minorHAnsi" w:cs="Heebo" w:hint="eastAsia"/>
              <w:color w:val="2A2A2A"/>
              <w:kern w:val="0"/>
              <w:szCs w:val="20"/>
              <w:shd w:val="clear" w:color="auto" w:fill="FFFFFF"/>
            </w:rPr>
          </w:rPrChange>
        </w:rPr>
      </w:pPr>
      <w:ins w:id="9" w:author="Kim DaeHan" w:date="2022-07-17T11:14:00Z">
        <w:r>
          <w:rPr>
            <w:noProof/>
          </w:rPr>
          <w:drawing>
            <wp:inline distT="0" distB="0" distL="0" distR="0" wp14:anchorId="37A9002C" wp14:editId="2159AE70">
              <wp:extent cx="2606040" cy="2910646"/>
              <wp:effectExtent l="0" t="0" r="3810" b="4445"/>
              <wp:docPr id="5" name="그림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09258" cy="291424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3FBFDE1" w14:textId="661D6DE4" w:rsidR="009117F0" w:rsidRDefault="009117F0" w:rsidP="009117F0">
      <w:pPr>
        <w:jc w:val="center"/>
        <w:rPr>
          <w:ins w:id="10" w:author="Kim DaeHan" w:date="2022-07-17T11:14:00Z"/>
          <w:rFonts w:eastAsiaTheme="minorHAnsi" w:cs="Heebo"/>
          <w:color w:val="2A2A2A"/>
          <w:kern w:val="0"/>
          <w:szCs w:val="20"/>
          <w:shd w:val="clear" w:color="auto" w:fill="FFFFFF"/>
        </w:rPr>
      </w:pPr>
      <w:ins w:id="11" w:author="Kim DaeHan" w:date="2022-07-17T11:14:00Z">
        <w:r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t>&lt;</w:t>
        </w:r>
        <w:proofErr w:type="spellStart"/>
        <w:r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t>L</w:t>
        </w:r>
        <w:r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>CA</w:t>
        </w:r>
        <w:proofErr w:type="spellEnd"/>
        <w:r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 xml:space="preserve"> </w:t>
        </w:r>
      </w:ins>
      <w:ins w:id="12" w:author="Kim DaeHan" w:date="2022-07-17T11:18:00Z">
        <w:r w:rsidR="008A721A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>96 columns</w:t>
        </w:r>
      </w:ins>
      <w:ins w:id="13" w:author="Kim DaeHan" w:date="2022-07-17T11:14:00Z">
        <w:r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>&gt;</w:t>
        </w:r>
      </w:ins>
    </w:p>
    <w:p w14:paraId="6695B495" w14:textId="5B5F0CAA" w:rsidR="009117F0" w:rsidRDefault="009117F0" w:rsidP="009117F0">
      <w:pPr>
        <w:rPr>
          <w:ins w:id="14" w:author="Kim DaeHan" w:date="2022-07-17T11:19:00Z"/>
          <w:rFonts w:hint="eastAsia"/>
        </w:rPr>
      </w:pPr>
      <w:del w:id="15" w:author="Kim DaeHan" w:date="2022-07-17T11:14:00Z">
        <w:r w:rsidRPr="009117F0" w:rsidDel="009117F0">
          <w:rPr>
            <w:rPrChange w:id="16" w:author="Kim DaeHan" w:date="2022-07-17T11:11:00Z">
              <w:rPr>
                <w:noProof/>
              </w:rPr>
            </w:rPrChange>
          </w:rPr>
          <w:drawing>
            <wp:anchor distT="0" distB="0" distL="114300" distR="114300" simplePos="0" relativeHeight="251658240" behindDoc="0" locked="0" layoutInCell="1" allowOverlap="1" wp14:anchorId="684BEFAC" wp14:editId="2DE2A7BA">
              <wp:simplePos x="0" y="0"/>
              <wp:positionH relativeFrom="column">
                <wp:posOffset>998220</wp:posOffset>
              </wp:positionH>
              <wp:positionV relativeFrom="paragraph">
                <wp:posOffset>26035</wp:posOffset>
              </wp:positionV>
              <wp:extent cx="3227064" cy="3604260"/>
              <wp:effectExtent l="0" t="0" r="0" b="0"/>
              <wp:wrapSquare wrapText="bothSides"/>
              <wp:docPr id="1" name="그림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27064" cy="36042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del>
      <w:ins w:id="17" w:author="Kim DaeHan" w:date="2022-07-17T11:19:00Z">
        <w:r w:rsidR="008A721A">
          <w:t>이</w:t>
        </w:r>
        <w:r w:rsidR="008A721A">
          <w:rPr>
            <w:rFonts w:hint="eastAsia"/>
          </w:rPr>
          <w:t xml:space="preserve"> 중 </w:t>
        </w:r>
        <w:r w:rsidR="008A721A">
          <w:t>유용한</w:t>
        </w:r>
        <w:r w:rsidR="008A721A">
          <w:t xml:space="preserve"> </w:t>
        </w:r>
        <w:r w:rsidR="008A721A">
          <w:rPr>
            <w:rFonts w:hint="eastAsia"/>
          </w:rPr>
          <w:t>정보를 직감적으로</w:t>
        </w:r>
        <w:r w:rsidR="008A721A">
          <w:t xml:space="preserve"> </w:t>
        </w:r>
        <w:r w:rsidR="008A721A">
          <w:rPr>
            <w:rFonts w:hint="eastAsia"/>
          </w:rPr>
          <w:t>선별하여</w:t>
        </w:r>
        <w:r w:rsidR="008A721A">
          <w:t xml:space="preserve"> EDA</w:t>
        </w:r>
        <w:r w:rsidR="008A721A">
          <w:rPr>
            <w:rFonts w:hint="eastAsia"/>
          </w:rPr>
          <w:t>를 수행해 보았다.</w:t>
        </w:r>
      </w:ins>
      <w:ins w:id="18" w:author="Kim DaeHan" w:date="2022-07-17T11:23:00Z">
        <w:r w:rsidR="009A2274">
          <w:t xml:space="preserve"> </w:t>
        </w:r>
      </w:ins>
      <w:ins w:id="19" w:author="Kim DaeHan" w:date="2022-07-17T12:30:00Z">
        <w:r w:rsidR="009758DB">
          <w:rPr>
            <w:rFonts w:hint="eastAsia"/>
          </w:rPr>
          <w:t>수월한 E</w:t>
        </w:r>
        <w:r w:rsidR="009758DB">
          <w:t>DA</w:t>
        </w:r>
        <w:r w:rsidR="009758DB">
          <w:rPr>
            <w:rFonts w:hint="eastAsia"/>
          </w:rPr>
          <w:t xml:space="preserve">를 위해 </w:t>
        </w:r>
      </w:ins>
      <w:proofErr w:type="spellStart"/>
      <w:ins w:id="20" w:author="Kim DaeHan" w:date="2022-07-17T12:31:00Z">
        <w:r w:rsidR="009758DB">
          <w:rPr>
            <w:rFonts w:hint="eastAsia"/>
          </w:rPr>
          <w:t>결측치</w:t>
        </w:r>
        <w:proofErr w:type="spellEnd"/>
        <w:r w:rsidR="009758DB">
          <w:rPr>
            <w:rFonts w:hint="eastAsia"/>
          </w:rPr>
          <w:t>(</w:t>
        </w:r>
        <w:r w:rsidR="009758DB">
          <w:t>NULL)</w:t>
        </w:r>
        <w:r w:rsidR="009758DB">
          <w:rPr>
            <w:rFonts w:hint="eastAsia"/>
          </w:rPr>
          <w:t>에 대해서는</w:t>
        </w:r>
        <w:r w:rsidR="009758DB">
          <w:t xml:space="preserve"> </w:t>
        </w:r>
        <w:proofErr w:type="spellStart"/>
        <w:r w:rsidR="009758DB">
          <w:rPr>
            <w:rFonts w:hint="eastAsia"/>
          </w:rPr>
          <w:t>대체값을</w:t>
        </w:r>
        <w:proofErr w:type="spellEnd"/>
        <w:r w:rsidR="009758DB">
          <w:rPr>
            <w:rFonts w:hint="eastAsia"/>
          </w:rPr>
          <w:t xml:space="preserve"> 추가하는 것이 아닌 d</w:t>
        </w:r>
        <w:r w:rsidR="009758DB">
          <w:t>rop</w:t>
        </w:r>
        <w:r w:rsidR="009758DB">
          <w:rPr>
            <w:rFonts w:hint="eastAsia"/>
          </w:rPr>
          <w:t>시키는</w:t>
        </w:r>
        <w:r w:rsidR="009758DB">
          <w:t xml:space="preserve"> </w:t>
        </w:r>
        <w:r w:rsidR="009758DB">
          <w:rPr>
            <w:rFonts w:hint="eastAsia"/>
          </w:rPr>
          <w:t>정책으로 진행하였다.</w:t>
        </w:r>
      </w:ins>
      <w:ins w:id="21" w:author="Kim DaeHan" w:date="2022-07-17T12:30:00Z">
        <w:r w:rsidR="009758DB">
          <w:rPr>
            <w:rFonts w:hint="eastAsia"/>
          </w:rPr>
          <w:t xml:space="preserve"> </w:t>
        </w:r>
      </w:ins>
      <w:ins w:id="22" w:author="Kim DaeHan" w:date="2022-07-17T13:04:00Z">
        <w:r w:rsidR="00EB4CDF">
          <w:rPr>
            <w:rFonts w:hint="eastAsia"/>
          </w:rPr>
          <w:t>또한 d</w:t>
        </w:r>
        <w:r w:rsidR="00EB4CDF">
          <w:t xml:space="preserve">ata, email, phone </w:t>
        </w:r>
      </w:ins>
      <w:ins w:id="23" w:author="Kim DaeHan" w:date="2022-07-17T13:05:00Z">
        <w:r w:rsidR="00EB4CDF">
          <w:t>number, address</w:t>
        </w:r>
        <w:r w:rsidR="00EB4CDF">
          <w:rPr>
            <w:rFonts w:hint="eastAsia"/>
          </w:rPr>
          <w:t>와 같은 개인 정보는 데이터 간의 연관성이 희박할 가능성이 높기에</w:t>
        </w:r>
        <w:r w:rsidR="00EB4CDF">
          <w:t xml:space="preserve"> </w:t>
        </w:r>
        <w:r w:rsidR="00EB4CDF">
          <w:rPr>
            <w:rFonts w:hint="eastAsia"/>
          </w:rPr>
          <w:t>분석에 제외하였다.</w:t>
        </w:r>
      </w:ins>
    </w:p>
    <w:p w14:paraId="439A7CA4" w14:textId="570CF46C" w:rsidR="008A721A" w:rsidRDefault="008A721A" w:rsidP="009117F0">
      <w:pPr>
        <w:rPr>
          <w:ins w:id="24" w:author="Kim DaeHan" w:date="2022-07-17T11:19:00Z"/>
        </w:rPr>
      </w:pPr>
    </w:p>
    <w:p w14:paraId="78473FF9" w14:textId="77777777" w:rsidR="009A2274" w:rsidRDefault="009A2274">
      <w:pPr>
        <w:widowControl/>
        <w:wordWrap/>
        <w:autoSpaceDE/>
        <w:autoSpaceDN/>
        <w:rPr>
          <w:ins w:id="25" w:author="Kim DaeHan" w:date="2022-07-17T11:24:00Z"/>
        </w:rPr>
      </w:pPr>
      <w:ins w:id="26" w:author="Kim DaeHan" w:date="2022-07-17T11:24:00Z">
        <w:r>
          <w:br w:type="page"/>
        </w:r>
      </w:ins>
    </w:p>
    <w:p w14:paraId="2709C5E0" w14:textId="318C8E99" w:rsidR="008A721A" w:rsidRPr="002D2C8F" w:rsidRDefault="008A721A" w:rsidP="008A721A">
      <w:pPr>
        <w:pStyle w:val="a4"/>
        <w:numPr>
          <w:ilvl w:val="0"/>
          <w:numId w:val="3"/>
        </w:numPr>
        <w:ind w:leftChars="0"/>
        <w:rPr>
          <w:ins w:id="27" w:author="Kim DaeHan" w:date="2022-07-17T11:19:00Z"/>
          <w:rFonts w:hint="eastAsia"/>
          <w:b/>
          <w:bCs/>
          <w:rPrChange w:id="28" w:author="Kim DaeHan" w:date="2022-07-17T14:09:00Z">
            <w:rPr>
              <w:ins w:id="29" w:author="Kim DaeHan" w:date="2022-07-17T11:19:00Z"/>
              <w:rFonts w:hint="eastAsia"/>
            </w:rPr>
          </w:rPrChange>
        </w:rPr>
        <w:pPrChange w:id="30" w:author="Kim DaeHan" w:date="2022-07-17T11:19:00Z">
          <w:pPr/>
        </w:pPrChange>
      </w:pPr>
      <w:proofErr w:type="spellStart"/>
      <w:ins w:id="31" w:author="Kim DaeHan" w:date="2022-07-17T11:20:00Z">
        <w:r w:rsidRPr="002D2C8F">
          <w:rPr>
            <w:rFonts w:hint="eastAsia"/>
            <w:b/>
            <w:bCs/>
            <w:rPrChange w:id="32" w:author="Kim DaeHan" w:date="2022-07-17T14:09:00Z">
              <w:rPr>
                <w:rFonts w:hint="eastAsia"/>
              </w:rPr>
            </w:rPrChange>
          </w:rPr>
          <w:lastRenderedPageBreak/>
          <w:t>V</w:t>
        </w:r>
        <w:r w:rsidRPr="002D2C8F">
          <w:rPr>
            <w:b/>
            <w:bCs/>
            <w:rPrChange w:id="33" w:author="Kim DaeHan" w:date="2022-07-17T14:09:00Z">
              <w:rPr/>
            </w:rPrChange>
          </w:rPr>
          <w:t>ISAL_CLASS</w:t>
        </w:r>
      </w:ins>
      <w:proofErr w:type="spellEnd"/>
    </w:p>
    <w:p w14:paraId="68416292" w14:textId="44474282" w:rsidR="008A721A" w:rsidRPr="009117F0" w:rsidRDefault="008A721A" w:rsidP="009758DB">
      <w:pPr>
        <w:ind w:firstLine="400"/>
        <w:rPr>
          <w:ins w:id="34" w:author="Kim DaeHan" w:date="2022-07-17T11:07:00Z"/>
          <w:rFonts w:hint="eastAsia"/>
        </w:rPr>
        <w:pPrChange w:id="35" w:author="Kim DaeHan" w:date="2022-07-17T12:29:00Z">
          <w:pPr>
            <w:jc w:val="center"/>
          </w:pPr>
        </w:pPrChange>
      </w:pPr>
      <w:ins w:id="36" w:author="Kim DaeHan" w:date="2022-07-17T11:19:00Z">
        <w:r>
          <w:rPr>
            <w:rFonts w:hint="eastAsia"/>
          </w:rPr>
          <w:t>우선 해당 년도의</w:t>
        </w:r>
      </w:ins>
      <w:ins w:id="37" w:author="Kim DaeHan" w:date="2022-07-17T11:20:00Z">
        <w:r>
          <w:rPr>
            <w:rFonts w:hint="eastAsia"/>
          </w:rPr>
          <w:t xml:space="preserve"> </w:t>
        </w:r>
        <w:proofErr w:type="spellStart"/>
        <w:r>
          <w:rPr>
            <w:rFonts w:hint="eastAsia"/>
          </w:rPr>
          <w:t>L</w:t>
        </w:r>
        <w:r>
          <w:t>CA</w:t>
        </w:r>
      </w:ins>
      <w:proofErr w:type="spellEnd"/>
      <w:ins w:id="38" w:author="Kim DaeHan" w:date="2022-07-17T11:23:00Z">
        <w:r w:rsidR="009A2274">
          <w:rPr>
            <w:rFonts w:hint="eastAsia"/>
          </w:rPr>
          <w:t xml:space="preserve">를 신청한 </w:t>
        </w:r>
        <w:r w:rsidR="009A2274">
          <w:t>VISA</w:t>
        </w:r>
      </w:ins>
      <w:ins w:id="39" w:author="Kim DaeHan" w:date="2022-07-17T11:24:00Z">
        <w:r w:rsidR="009A2274">
          <w:rPr>
            <w:rFonts w:hint="eastAsia"/>
          </w:rPr>
          <w:t xml:space="preserve">에 대해 </w:t>
        </w:r>
        <w:proofErr w:type="spellStart"/>
        <w:r w:rsidR="009A2274">
          <w:t>historam</w:t>
        </w:r>
        <w:proofErr w:type="spellEnd"/>
        <w:r w:rsidR="009A2274">
          <w:rPr>
            <w:rFonts w:hint="eastAsia"/>
          </w:rPr>
          <w:t>을 파악해 보았다</w:t>
        </w:r>
      </w:ins>
      <w:ins w:id="40" w:author="Kim DaeHan" w:date="2022-07-17T11:23:00Z">
        <w:r w:rsidR="009A2274">
          <w:rPr>
            <w:rFonts w:hint="eastAsia"/>
          </w:rPr>
          <w:t>.</w:t>
        </w:r>
      </w:ins>
    </w:p>
    <w:p w14:paraId="0ECC63CF" w14:textId="5919E134" w:rsidR="008743F3" w:rsidRPr="008743F3" w:rsidDel="009117F0" w:rsidRDefault="008743F3" w:rsidP="008743F3">
      <w:pPr>
        <w:jc w:val="center"/>
        <w:rPr>
          <w:del w:id="41" w:author="Kim DaeHan" w:date="2022-07-17T11:12:00Z"/>
          <w:rFonts w:eastAsiaTheme="minorHAnsi" w:cs="Heebo" w:hint="eastAsia"/>
          <w:color w:val="2A2A2A"/>
          <w:kern w:val="0"/>
          <w:szCs w:val="20"/>
          <w:shd w:val="clear" w:color="auto" w:fill="FFFFFF"/>
          <w:rPrChange w:id="42" w:author="Kim DaeHan" w:date="2022-07-17T11:08:00Z">
            <w:rPr>
              <w:del w:id="43" w:author="Kim DaeHan" w:date="2022-07-17T11:12:00Z"/>
              <w:rFonts w:eastAsiaTheme="minorHAnsi" w:hint="eastAsia"/>
              <w:b/>
              <w:bCs/>
              <w:kern w:val="0"/>
              <w:szCs w:val="20"/>
            </w:rPr>
          </w:rPrChange>
        </w:rPr>
        <w:pPrChange w:id="44" w:author="Kim DaeHan" w:date="2022-07-17T11:09:00Z">
          <w:pPr/>
        </w:pPrChange>
      </w:pPr>
    </w:p>
    <w:p w14:paraId="14FD9414" w14:textId="448B2799" w:rsidR="0021568C" w:rsidRDefault="00C11E00" w:rsidP="00E316AD">
      <w:pPr>
        <w:jc w:val="center"/>
        <w:rPr>
          <w:rFonts w:eastAsiaTheme="minorHAnsi" w:cs="Heebo"/>
          <w:color w:val="2A2A2A"/>
          <w:kern w:val="0"/>
          <w:szCs w:val="20"/>
          <w:shd w:val="clear" w:color="auto" w:fill="FFFFFF"/>
        </w:rPr>
      </w:pPr>
      <w:r>
        <w:rPr>
          <w:rFonts w:eastAsiaTheme="minorHAnsi" w:cs="Heebo"/>
          <w:noProof/>
          <w:color w:val="2A2A2A"/>
          <w:szCs w:val="20"/>
          <w:shd w:val="clear" w:color="auto" w:fill="FFFFFF"/>
        </w:rPr>
        <w:drawing>
          <wp:inline distT="0" distB="0" distL="0" distR="0" wp14:anchorId="72A1E3B5" wp14:editId="297AE409">
            <wp:extent cx="3474720" cy="204424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730" cy="204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2D1E4" w14:textId="16408F47" w:rsidR="00E316AD" w:rsidRDefault="00E316AD" w:rsidP="00E316AD">
      <w:pPr>
        <w:jc w:val="center"/>
        <w:rPr>
          <w:rFonts w:eastAsiaTheme="minorHAnsi" w:cs="Heebo"/>
          <w:color w:val="2A2A2A"/>
          <w:kern w:val="0"/>
          <w:szCs w:val="20"/>
          <w:shd w:val="clear" w:color="auto" w:fill="FFFFFF"/>
        </w:rPr>
      </w:pPr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&lt;</w:t>
      </w:r>
      <w:proofErr w:type="spellStart"/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L</w:t>
      </w:r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>CA</w:t>
      </w:r>
      <w:proofErr w:type="spellEnd"/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 </w:t>
      </w:r>
      <w:r w:rsidR="00C11E00">
        <w:rPr>
          <w:rFonts w:eastAsiaTheme="minorHAnsi" w:cs="Heebo"/>
          <w:color w:val="2A2A2A"/>
          <w:kern w:val="0"/>
          <w:szCs w:val="20"/>
          <w:shd w:val="clear" w:color="auto" w:fill="FFFFFF"/>
        </w:rPr>
        <w:t>‘</w:t>
      </w:r>
      <w:proofErr w:type="spellStart"/>
      <w:r w:rsidR="00C11E00" w:rsidRPr="00C11E00">
        <w:rPr>
          <w:rFonts w:eastAsiaTheme="minorHAnsi" w:cs="Heebo"/>
          <w:color w:val="2A2A2A"/>
          <w:kern w:val="0"/>
          <w:szCs w:val="20"/>
          <w:shd w:val="clear" w:color="auto" w:fill="FFFFFF"/>
        </w:rPr>
        <w:t>VISA_CLASS</w:t>
      </w:r>
      <w:proofErr w:type="spellEnd"/>
      <w:r w:rsidR="00C11E00">
        <w:rPr>
          <w:rFonts w:eastAsiaTheme="minorHAnsi" w:cs="Heebo"/>
          <w:color w:val="2A2A2A"/>
          <w:kern w:val="0"/>
          <w:szCs w:val="20"/>
          <w:shd w:val="clear" w:color="auto" w:fill="FFFFFF"/>
        </w:rPr>
        <w:t xml:space="preserve">’ </w:t>
      </w:r>
      <w:r w:rsidR="00C11E00"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h</w:t>
      </w:r>
      <w:r w:rsidR="00C11E00">
        <w:rPr>
          <w:rFonts w:eastAsiaTheme="minorHAnsi" w:cs="Heebo"/>
          <w:color w:val="2A2A2A"/>
          <w:kern w:val="0"/>
          <w:szCs w:val="20"/>
          <w:shd w:val="clear" w:color="auto" w:fill="FFFFFF"/>
        </w:rPr>
        <w:t>istogram</w:t>
      </w:r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>&gt;</w:t>
      </w:r>
    </w:p>
    <w:p w14:paraId="1D47D5AC" w14:textId="03879DE4" w:rsidR="0078749B" w:rsidRDefault="00AB714B" w:rsidP="00925FFF">
      <w:pPr>
        <w:ind w:left="400"/>
        <w:rPr>
          <w:ins w:id="45" w:author="Kim DaeHan" w:date="2022-07-17T11:26:00Z"/>
          <w:rFonts w:eastAsiaTheme="minorHAnsi" w:cs="Heebo"/>
          <w:color w:val="2A2A2A"/>
          <w:kern w:val="0"/>
          <w:szCs w:val="20"/>
          <w:shd w:val="clear" w:color="auto" w:fill="FFFFFF"/>
        </w:rPr>
        <w:pPrChange w:id="46" w:author="Kim DaeHan" w:date="2022-07-17T13:10:00Z">
          <w:pPr/>
        </w:pPrChange>
      </w:pPr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H</w:t>
      </w:r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>-</w:t>
      </w:r>
      <w:proofErr w:type="spellStart"/>
      <w:r>
        <w:rPr>
          <w:rFonts w:eastAsiaTheme="minorHAnsi" w:cs="Heebo"/>
          <w:color w:val="2A2A2A"/>
          <w:kern w:val="0"/>
          <w:szCs w:val="20"/>
          <w:shd w:val="clear" w:color="auto" w:fill="FFFFFF"/>
        </w:rPr>
        <w:t>1B</w:t>
      </w:r>
      <w:proofErr w:type="spellEnd"/>
      <w:r>
        <w:rPr>
          <w:rFonts w:eastAsiaTheme="minorHAnsi" w:cs="Heebo" w:hint="eastAsia"/>
          <w:color w:val="2A2A2A"/>
          <w:kern w:val="0"/>
          <w:szCs w:val="20"/>
          <w:shd w:val="clear" w:color="auto" w:fill="FFFFFF"/>
        </w:rPr>
        <w:t>가 압도적으로 많은 것을 알 수 있다.</w:t>
      </w:r>
      <w:ins w:id="47" w:author="Kim DaeHan" w:date="2022-07-17T11:24:00Z">
        <w:r w:rsidR="009A2274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 xml:space="preserve"> </w:t>
        </w:r>
        <w:r w:rsidR="009A2274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t>이 d</w:t>
        </w:r>
        <w:r w:rsidR="009A2274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>ataset</w:t>
        </w:r>
        <w:r w:rsidR="009A2274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t xml:space="preserve">의 분석은 </w:t>
        </w:r>
        <w:r w:rsidR="009A2274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>H-</w:t>
        </w:r>
        <w:proofErr w:type="spellStart"/>
        <w:r w:rsidR="009A2274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>1B</w:t>
        </w:r>
      </w:ins>
      <w:proofErr w:type="spellEnd"/>
      <w:ins w:id="48" w:author="Kim DaeHan" w:date="2022-07-17T11:25:00Z">
        <w:r w:rsidR="0078749B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t xml:space="preserve"> </w:t>
        </w:r>
        <w:r w:rsidR="0078749B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>VISA</w:t>
        </w:r>
        <w:r w:rsidR="0078749B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t>에 대한</w:t>
        </w:r>
        <w:r w:rsidR="0078749B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 xml:space="preserve"> </w:t>
        </w:r>
        <w:r w:rsidR="0078749B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t>분</w:t>
        </w:r>
      </w:ins>
      <w:ins w:id="49" w:author="Kim DaeHan" w:date="2022-07-17T11:26:00Z">
        <w:r w:rsidR="0078749B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t xml:space="preserve">으로 </w:t>
        </w:r>
        <w:proofErr w:type="gramStart"/>
        <w:r w:rsidR="0078749B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t>일반화 시킬</w:t>
        </w:r>
      </w:ins>
      <w:proofErr w:type="gramEnd"/>
      <w:ins w:id="50" w:author="Kim DaeHan" w:date="2022-07-17T12:30:00Z">
        <w:r w:rsidR="009758DB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t xml:space="preserve"> </w:t>
        </w:r>
      </w:ins>
      <w:ins w:id="51" w:author="Kim DaeHan" w:date="2022-07-17T11:26:00Z">
        <w:r w:rsidR="0078749B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t>수 있다.</w:t>
        </w:r>
      </w:ins>
    </w:p>
    <w:p w14:paraId="5B9E320B" w14:textId="3BE817A9" w:rsidR="0078749B" w:rsidRPr="002D2C8F" w:rsidRDefault="0078749B" w:rsidP="0078749B">
      <w:pPr>
        <w:pStyle w:val="a4"/>
        <w:numPr>
          <w:ilvl w:val="0"/>
          <w:numId w:val="3"/>
        </w:numPr>
        <w:ind w:leftChars="0"/>
        <w:rPr>
          <w:ins w:id="52" w:author="Kim DaeHan" w:date="2022-07-17T12:32:00Z"/>
          <w:rFonts w:eastAsiaTheme="minorHAnsi" w:cs="Heebo"/>
          <w:b/>
          <w:bCs/>
          <w:color w:val="2A2A2A"/>
          <w:kern w:val="0"/>
          <w:szCs w:val="20"/>
          <w:shd w:val="clear" w:color="auto" w:fill="FFFFFF"/>
          <w:rPrChange w:id="53" w:author="Kim DaeHan" w:date="2022-07-17T14:09:00Z">
            <w:rPr>
              <w:ins w:id="54" w:author="Kim DaeHan" w:date="2022-07-17T12:32:00Z"/>
              <w:rFonts w:eastAsiaTheme="minorHAnsi" w:cs="Heebo"/>
              <w:color w:val="2A2A2A"/>
              <w:kern w:val="0"/>
              <w:szCs w:val="20"/>
              <w:shd w:val="clear" w:color="auto" w:fill="FFFFFF"/>
            </w:rPr>
          </w:rPrChange>
        </w:rPr>
      </w:pPr>
      <w:proofErr w:type="spellStart"/>
      <w:ins w:id="55" w:author="Kim DaeHan" w:date="2022-07-17T11:26:00Z">
        <w:r w:rsidRPr="002D2C8F">
          <w:rPr>
            <w:rFonts w:eastAsiaTheme="minorHAnsi" w:cs="Heebo" w:hint="eastAsia"/>
            <w:b/>
            <w:bCs/>
            <w:color w:val="2A2A2A"/>
            <w:kern w:val="0"/>
            <w:szCs w:val="20"/>
            <w:shd w:val="clear" w:color="auto" w:fill="FFFFFF"/>
            <w:rPrChange w:id="56" w:author="Kim DaeHan" w:date="2022-07-17T14:09:00Z">
              <w:rPr>
                <w:rFonts w:eastAsiaTheme="minorHAnsi" w:cs="Heebo" w:hint="eastAsia"/>
                <w:color w:val="2A2A2A"/>
                <w:kern w:val="0"/>
                <w:szCs w:val="20"/>
                <w:shd w:val="clear" w:color="auto" w:fill="FFFFFF"/>
              </w:rPr>
            </w:rPrChange>
          </w:rPr>
          <w:t>J</w:t>
        </w:r>
        <w:r w:rsidRPr="002D2C8F">
          <w:rPr>
            <w:rFonts w:eastAsiaTheme="minorHAnsi" w:cs="Heebo"/>
            <w:b/>
            <w:bCs/>
            <w:color w:val="2A2A2A"/>
            <w:kern w:val="0"/>
            <w:szCs w:val="20"/>
            <w:shd w:val="clear" w:color="auto" w:fill="FFFFFF"/>
            <w:rPrChange w:id="57" w:author="Kim DaeHan" w:date="2022-07-17T14:09:00Z">
              <w:rPr>
                <w:rFonts w:eastAsiaTheme="minorHAnsi" w:cs="Heebo"/>
                <w:color w:val="2A2A2A"/>
                <w:kern w:val="0"/>
                <w:szCs w:val="20"/>
                <w:shd w:val="clear" w:color="auto" w:fill="FFFFFF"/>
              </w:rPr>
            </w:rPrChange>
          </w:rPr>
          <w:t>OB_</w:t>
        </w:r>
      </w:ins>
      <w:ins w:id="58" w:author="Kim DaeHan" w:date="2022-07-17T11:27:00Z">
        <w:r w:rsidRPr="002D2C8F">
          <w:rPr>
            <w:rFonts w:eastAsiaTheme="minorHAnsi" w:cs="Heebo"/>
            <w:b/>
            <w:bCs/>
            <w:color w:val="2A2A2A"/>
            <w:kern w:val="0"/>
            <w:szCs w:val="20"/>
            <w:shd w:val="clear" w:color="auto" w:fill="FFFFFF"/>
            <w:rPrChange w:id="59" w:author="Kim DaeHan" w:date="2022-07-17T14:09:00Z">
              <w:rPr>
                <w:rFonts w:eastAsiaTheme="minorHAnsi" w:cs="Heebo"/>
                <w:color w:val="2A2A2A"/>
                <w:kern w:val="0"/>
                <w:szCs w:val="20"/>
                <w:shd w:val="clear" w:color="auto" w:fill="FFFFFF"/>
              </w:rPr>
            </w:rPrChange>
          </w:rPr>
          <w:t>TITLE</w:t>
        </w:r>
      </w:ins>
      <w:proofErr w:type="spellEnd"/>
    </w:p>
    <w:p w14:paraId="51E0932C" w14:textId="39A6AE76" w:rsidR="009758DB" w:rsidRPr="00925FFF" w:rsidRDefault="009758DB" w:rsidP="00925FFF">
      <w:pPr>
        <w:ind w:left="400"/>
        <w:rPr>
          <w:ins w:id="60" w:author="Kim DaeHan" w:date="2022-07-17T12:30:00Z"/>
          <w:rFonts w:eastAsiaTheme="minorHAnsi" w:cs="Heebo" w:hint="eastAsia"/>
          <w:color w:val="2A2A2A"/>
          <w:kern w:val="0"/>
          <w:szCs w:val="20"/>
          <w:shd w:val="clear" w:color="auto" w:fill="FFFFFF"/>
          <w:rPrChange w:id="61" w:author="Kim DaeHan" w:date="2022-07-17T13:10:00Z">
            <w:rPr>
              <w:ins w:id="62" w:author="Kim DaeHan" w:date="2022-07-17T12:30:00Z"/>
              <w:rFonts w:hint="eastAsia"/>
              <w:shd w:val="clear" w:color="auto" w:fill="FFFFFF"/>
            </w:rPr>
          </w:rPrChange>
        </w:rPr>
        <w:pPrChange w:id="63" w:author="Kim DaeHan" w:date="2022-07-17T13:10:00Z">
          <w:pPr>
            <w:pStyle w:val="a4"/>
            <w:numPr>
              <w:numId w:val="3"/>
            </w:numPr>
            <w:ind w:leftChars="0" w:left="760" w:hanging="360"/>
          </w:pPr>
        </w:pPrChange>
      </w:pPr>
      <w:ins w:id="64" w:author="Kim DaeHan" w:date="2022-07-17T12:33:00Z">
        <w:r w:rsidRPr="00925FFF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65" w:author="Kim DaeHan" w:date="2022-07-17T13:10:00Z">
              <w:rPr>
                <w:shd w:val="clear" w:color="auto" w:fill="FFFFFF"/>
              </w:rPr>
            </w:rPrChange>
          </w:rPr>
          <w:t>Unique</w:t>
        </w:r>
        <w:r w:rsidRPr="00925FFF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  <w:rPrChange w:id="66" w:author="Kim DaeHan" w:date="2022-07-17T13:10:00Z">
              <w:rPr>
                <w:rFonts w:hint="eastAsia"/>
                <w:shd w:val="clear" w:color="auto" w:fill="FFFFFF"/>
              </w:rPr>
            </w:rPrChange>
          </w:rPr>
          <w:t xml:space="preserve">가 </w:t>
        </w:r>
        <w:r w:rsidRPr="00925FFF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67" w:author="Kim DaeHan" w:date="2022-07-17T13:10:00Z">
              <w:rPr>
                <w:shd w:val="clear" w:color="auto" w:fill="FFFFFF"/>
              </w:rPr>
            </w:rPrChange>
          </w:rPr>
          <w:t>74351</w:t>
        </w:r>
        <w:r w:rsidRPr="00925FFF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  <w:rPrChange w:id="68" w:author="Kim DaeHan" w:date="2022-07-17T13:10:00Z">
              <w:rPr>
                <w:rFonts w:hint="eastAsia"/>
                <w:shd w:val="clear" w:color="auto" w:fill="FFFFFF"/>
              </w:rPr>
            </w:rPrChange>
          </w:rPr>
          <w:t xml:space="preserve">로 매우 많은 종류의 직업군이 존재하며 이를 </w:t>
        </w:r>
        <w:r w:rsidRPr="00925FFF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  <w:rPrChange w:id="69" w:author="Kim DaeHan" w:date="2022-07-17T13:10:00Z">
              <w:rPr>
                <w:rFonts w:hint="eastAsia"/>
                <w:shd w:val="clear" w:color="auto" w:fill="FFFFFF"/>
              </w:rPr>
            </w:rPrChange>
          </w:rPr>
          <w:t>computer</w:t>
        </w:r>
        <w:r w:rsidRPr="00925FFF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70" w:author="Kim DaeHan" w:date="2022-07-17T13:10:00Z">
              <w:rPr>
                <w:shd w:val="clear" w:color="auto" w:fill="FFFFFF"/>
              </w:rPr>
            </w:rPrChange>
          </w:rPr>
          <w:t xml:space="preserve"> </w:t>
        </w:r>
      </w:ins>
      <w:ins w:id="71" w:author="Kim DaeHan" w:date="2022-07-17T12:34:00Z">
        <w:r w:rsidRPr="00925FFF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72" w:author="Kim DaeHan" w:date="2022-07-17T13:10:00Z">
              <w:rPr>
                <w:shd w:val="clear" w:color="auto" w:fill="FFFFFF"/>
              </w:rPr>
            </w:rPrChange>
          </w:rPr>
          <w:t>resource</w:t>
        </w:r>
        <w:r w:rsidRPr="00925FFF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  <w:rPrChange w:id="73" w:author="Kim DaeHan" w:date="2022-07-17T13:10:00Z">
              <w:rPr>
                <w:rFonts w:hint="eastAsia"/>
                <w:shd w:val="clear" w:color="auto" w:fill="FFFFFF"/>
              </w:rPr>
            </w:rPrChange>
          </w:rPr>
          <w:t>의 한계로</w:t>
        </w:r>
      </w:ins>
      <w:ins w:id="74" w:author="Kim DaeHan" w:date="2022-07-17T12:33:00Z">
        <w:r w:rsidRPr="00925FFF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75" w:author="Kim DaeHan" w:date="2022-07-17T13:10:00Z">
              <w:rPr>
                <w:shd w:val="clear" w:color="auto" w:fill="FFFFFF"/>
              </w:rPr>
            </w:rPrChange>
          </w:rPr>
          <w:t>plot</w:t>
        </w:r>
        <w:r w:rsidRPr="00925FFF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  <w:rPrChange w:id="76" w:author="Kim DaeHan" w:date="2022-07-17T13:10:00Z">
              <w:rPr>
                <w:rFonts w:hint="eastAsia"/>
                <w:shd w:val="clear" w:color="auto" w:fill="FFFFFF"/>
              </w:rPr>
            </w:rPrChange>
          </w:rPr>
          <w:t>하기가 매우 어려웠다.</w:t>
        </w:r>
      </w:ins>
      <w:ins w:id="77" w:author="Kim DaeHan" w:date="2022-07-17T12:34:00Z">
        <w:r w:rsidRPr="00925FFF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78" w:author="Kim DaeHan" w:date="2022-07-17T13:10:00Z">
              <w:rPr>
                <w:shd w:val="clear" w:color="auto" w:fill="FFFFFF"/>
              </w:rPr>
            </w:rPrChange>
          </w:rPr>
          <w:t xml:space="preserve"> </w:t>
        </w:r>
        <w:r w:rsidRPr="00925FFF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  <w:rPrChange w:id="79" w:author="Kim DaeHan" w:date="2022-07-17T13:10:00Z">
              <w:rPr>
                <w:rFonts w:hint="eastAsia"/>
                <w:shd w:val="clear" w:color="auto" w:fill="FFFFFF"/>
              </w:rPr>
            </w:rPrChange>
          </w:rPr>
          <w:t>가장 많은</w:t>
        </w:r>
        <w:r w:rsidRPr="00925FFF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80" w:author="Kim DaeHan" w:date="2022-07-17T13:10:00Z">
              <w:rPr>
                <w:shd w:val="clear" w:color="auto" w:fill="FFFFFF"/>
              </w:rPr>
            </w:rPrChange>
          </w:rPr>
          <w:t xml:space="preserve"> </w:t>
        </w:r>
        <w:proofErr w:type="spellStart"/>
        <w:r w:rsidRPr="00925FFF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81" w:author="Kim DaeHan" w:date="2022-07-17T13:10:00Z">
              <w:rPr>
                <w:shd w:val="clear" w:color="auto" w:fill="FFFFFF"/>
              </w:rPr>
            </w:rPrChange>
          </w:rPr>
          <w:t>LCA</w:t>
        </w:r>
        <w:proofErr w:type="spellEnd"/>
        <w:r w:rsidRPr="00925FFF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82" w:author="Kim DaeHan" w:date="2022-07-17T13:10:00Z">
              <w:rPr>
                <w:shd w:val="clear" w:color="auto" w:fill="FFFFFF"/>
              </w:rPr>
            </w:rPrChange>
          </w:rPr>
          <w:t xml:space="preserve"> </w:t>
        </w:r>
        <w:r w:rsidR="00091CB7" w:rsidRPr="00925FFF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83" w:author="Kim DaeHan" w:date="2022-07-17T13:10:00Z">
              <w:rPr>
                <w:shd w:val="clear" w:color="auto" w:fill="FFFFFF"/>
              </w:rPr>
            </w:rPrChange>
          </w:rPr>
          <w:t>Job Title</w:t>
        </w:r>
        <w:r w:rsidR="00091CB7" w:rsidRPr="00925FFF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  <w:rPrChange w:id="84" w:author="Kim DaeHan" w:date="2022-07-17T13:10:00Z">
              <w:rPr>
                <w:rFonts w:hint="eastAsia"/>
                <w:shd w:val="clear" w:color="auto" w:fill="FFFFFF"/>
              </w:rPr>
            </w:rPrChange>
          </w:rPr>
          <w:t xml:space="preserve">을 </w:t>
        </w:r>
        <w:r w:rsidR="00091CB7" w:rsidRPr="00925FFF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85" w:author="Kim DaeHan" w:date="2022-07-17T13:10:00Z">
              <w:rPr>
                <w:shd w:val="clear" w:color="auto" w:fill="FFFFFF"/>
              </w:rPr>
            </w:rPrChange>
          </w:rPr>
          <w:t>Software Engineer</w:t>
        </w:r>
        <w:r w:rsidR="00091CB7" w:rsidRPr="00925FFF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  <w:rPrChange w:id="86" w:author="Kim DaeHan" w:date="2022-07-17T13:10:00Z">
              <w:rPr>
                <w:rFonts w:hint="eastAsia"/>
                <w:shd w:val="clear" w:color="auto" w:fill="FFFFFF"/>
              </w:rPr>
            </w:rPrChange>
          </w:rPr>
          <w:t>로 전체의</w:t>
        </w:r>
      </w:ins>
      <w:ins w:id="87" w:author="Kim DaeHan" w:date="2022-07-17T12:35:00Z">
        <w:r w:rsidR="00091CB7" w:rsidRPr="00925FFF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88" w:author="Kim DaeHan" w:date="2022-07-17T13:10:00Z">
              <w:rPr>
                <w:shd w:val="clear" w:color="auto" w:fill="FFFFFF"/>
              </w:rPr>
            </w:rPrChange>
          </w:rPr>
          <w:t xml:space="preserve"> </w:t>
        </w:r>
        <w:r w:rsidR="00091CB7" w:rsidRPr="00925FFF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  <w:rPrChange w:id="89" w:author="Kim DaeHan" w:date="2022-07-17T13:10:00Z">
              <w:rPr>
                <w:rFonts w:hint="eastAsia"/>
                <w:shd w:val="clear" w:color="auto" w:fill="FFFFFF"/>
              </w:rPr>
            </w:rPrChange>
          </w:rPr>
          <w:t xml:space="preserve">약 </w:t>
        </w:r>
        <w:r w:rsidR="00091CB7" w:rsidRPr="00925FFF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90" w:author="Kim DaeHan" w:date="2022-07-17T13:10:00Z">
              <w:rPr>
                <w:shd w:val="clear" w:color="auto" w:fill="FFFFFF"/>
              </w:rPr>
            </w:rPrChange>
          </w:rPr>
          <w:t>20%</w:t>
        </w:r>
        <w:r w:rsidR="00091CB7" w:rsidRPr="00925FFF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91" w:author="Kim DaeHan" w:date="2022-07-17T13:10:00Z">
              <w:rPr>
                <w:shd w:val="clear" w:color="auto" w:fill="FFFFFF"/>
              </w:rPr>
            </w:rPrChange>
          </w:rPr>
          <w:t>를</w:t>
        </w:r>
        <w:r w:rsidR="00091CB7" w:rsidRPr="00925FFF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92" w:author="Kim DaeHan" w:date="2022-07-17T13:10:00Z">
              <w:rPr>
                <w:shd w:val="clear" w:color="auto" w:fill="FFFFFF"/>
              </w:rPr>
            </w:rPrChange>
          </w:rPr>
          <w:t xml:space="preserve"> </w:t>
        </w:r>
        <w:r w:rsidR="00091CB7" w:rsidRPr="00925FFF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  <w:rPrChange w:id="93" w:author="Kim DaeHan" w:date="2022-07-17T13:10:00Z">
              <w:rPr>
                <w:rFonts w:hint="eastAsia"/>
                <w:shd w:val="clear" w:color="auto" w:fill="FFFFFF"/>
              </w:rPr>
            </w:rPrChange>
          </w:rPr>
          <w:t>차지한다.</w:t>
        </w:r>
      </w:ins>
      <w:ins w:id="94" w:author="Kim DaeHan" w:date="2022-07-17T12:36:00Z">
        <w:r w:rsidR="00091CB7" w:rsidRPr="00925FFF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95" w:author="Kim DaeHan" w:date="2022-07-17T13:10:00Z">
              <w:rPr>
                <w:shd w:val="clear" w:color="auto" w:fill="FFFFFF"/>
              </w:rPr>
            </w:rPrChange>
          </w:rPr>
          <w:t xml:space="preserve"> </w:t>
        </w:r>
      </w:ins>
      <w:ins w:id="96" w:author="Kim DaeHan" w:date="2022-07-17T12:56:00Z">
        <w:r w:rsidR="00FF4488" w:rsidRPr="00925FFF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  <w:rPrChange w:id="97" w:author="Kim DaeHan" w:date="2022-07-17T13:10:00Z">
              <w:rPr>
                <w:rFonts w:hint="eastAsia"/>
                <w:shd w:val="clear" w:color="auto" w:fill="FFFFFF"/>
              </w:rPr>
            </w:rPrChange>
          </w:rPr>
          <w:t>그렇기에</w:t>
        </w:r>
        <w:r w:rsidR="00FF4488" w:rsidRPr="00925FFF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98" w:author="Kim DaeHan" w:date="2022-07-17T13:10:00Z">
              <w:rPr>
                <w:shd w:val="clear" w:color="auto" w:fill="FFFFFF"/>
              </w:rPr>
            </w:rPrChange>
          </w:rPr>
          <w:t xml:space="preserve"> </w:t>
        </w:r>
        <w:proofErr w:type="spellStart"/>
        <w:r w:rsidR="00FF4488" w:rsidRPr="00925FFF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  <w:rPrChange w:id="99" w:author="Kim DaeHan" w:date="2022-07-17T13:10:00Z">
              <w:rPr>
                <w:rFonts w:hint="eastAsia"/>
                <w:shd w:val="clear" w:color="auto" w:fill="FFFFFF"/>
              </w:rPr>
            </w:rPrChange>
          </w:rPr>
          <w:t>J</w:t>
        </w:r>
        <w:r w:rsidR="00FF4488" w:rsidRPr="00925FFF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100" w:author="Kim DaeHan" w:date="2022-07-17T13:10:00Z">
              <w:rPr>
                <w:shd w:val="clear" w:color="auto" w:fill="FFFFFF"/>
              </w:rPr>
            </w:rPrChange>
          </w:rPr>
          <w:t>OB_TITLE</w:t>
        </w:r>
        <w:proofErr w:type="spellEnd"/>
        <w:r w:rsidR="00FF4488" w:rsidRPr="00925FFF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  <w:rPrChange w:id="101" w:author="Kim DaeHan" w:date="2022-07-17T13:10:00Z">
              <w:rPr>
                <w:rFonts w:hint="eastAsia"/>
                <w:shd w:val="clear" w:color="auto" w:fill="FFFFFF"/>
              </w:rPr>
            </w:rPrChange>
          </w:rPr>
          <w:t xml:space="preserve"> 보다는 u</w:t>
        </w:r>
        <w:r w:rsidR="00FF4488" w:rsidRPr="00925FFF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102" w:author="Kim DaeHan" w:date="2022-07-17T13:10:00Z">
              <w:rPr>
                <w:shd w:val="clear" w:color="auto" w:fill="FFFFFF"/>
              </w:rPr>
            </w:rPrChange>
          </w:rPr>
          <w:t>nique</w:t>
        </w:r>
        <w:r w:rsidR="00FF4488" w:rsidRPr="00925FFF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  <w:rPrChange w:id="103" w:author="Kim DaeHan" w:date="2022-07-17T13:10:00Z">
              <w:rPr>
                <w:rFonts w:hint="eastAsia"/>
                <w:shd w:val="clear" w:color="auto" w:fill="FFFFFF"/>
              </w:rPr>
            </w:rPrChange>
          </w:rPr>
          <w:t xml:space="preserve">가 </w:t>
        </w:r>
        <w:r w:rsidR="00FF4488" w:rsidRPr="00925FFF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104" w:author="Kim DaeHan" w:date="2022-07-17T13:10:00Z">
              <w:rPr>
                <w:shd w:val="clear" w:color="auto" w:fill="FFFFFF"/>
              </w:rPr>
            </w:rPrChange>
          </w:rPr>
          <w:t>735</w:t>
        </w:r>
        <w:r w:rsidR="00FF4488" w:rsidRPr="00925FFF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105" w:author="Kim DaeHan" w:date="2022-07-17T13:10:00Z">
              <w:rPr>
                <w:shd w:val="clear" w:color="auto" w:fill="FFFFFF"/>
              </w:rPr>
            </w:rPrChange>
          </w:rPr>
          <w:t>로</w:t>
        </w:r>
        <w:r w:rsidR="00FF4488" w:rsidRPr="00925FFF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106" w:author="Kim DaeHan" w:date="2022-07-17T13:10:00Z">
              <w:rPr>
                <w:shd w:val="clear" w:color="auto" w:fill="FFFFFF"/>
              </w:rPr>
            </w:rPrChange>
          </w:rPr>
          <w:t xml:space="preserve"> </w:t>
        </w:r>
        <w:r w:rsidR="00FF4488" w:rsidRPr="00925FFF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  <w:rPrChange w:id="107" w:author="Kim DaeHan" w:date="2022-07-17T13:10:00Z">
              <w:rPr>
                <w:rFonts w:hint="eastAsia"/>
                <w:shd w:val="clear" w:color="auto" w:fill="FFFFFF"/>
              </w:rPr>
            </w:rPrChange>
          </w:rPr>
          <w:t>적은</w:t>
        </w:r>
        <w:r w:rsidR="00FF4488" w:rsidRPr="00925FFF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108" w:author="Kim DaeHan" w:date="2022-07-17T13:10:00Z">
              <w:rPr>
                <w:shd w:val="clear" w:color="auto" w:fill="FFFFFF"/>
              </w:rPr>
            </w:rPrChange>
          </w:rPr>
          <w:t xml:space="preserve"> </w:t>
        </w:r>
        <w:proofErr w:type="spellStart"/>
        <w:r w:rsidR="00FF4488" w:rsidRPr="00925FFF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109" w:author="Kim DaeHan" w:date="2022-07-17T13:10:00Z">
              <w:rPr>
                <w:shd w:val="clear" w:color="auto" w:fill="FFFFFF"/>
              </w:rPr>
            </w:rPrChange>
          </w:rPr>
          <w:t>SOC_TITLE</w:t>
        </w:r>
        <w:proofErr w:type="spellEnd"/>
        <w:r w:rsidR="00FF4488" w:rsidRPr="00925FFF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  <w:rPrChange w:id="110" w:author="Kim DaeHan" w:date="2022-07-17T13:10:00Z">
              <w:rPr>
                <w:rFonts w:hint="eastAsia"/>
                <w:shd w:val="clear" w:color="auto" w:fill="FFFFFF"/>
              </w:rPr>
            </w:rPrChange>
          </w:rPr>
          <w:t>을 이용하여</w:t>
        </w:r>
        <w:r w:rsidR="00FF4488" w:rsidRPr="00925FFF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111" w:author="Kim DaeHan" w:date="2022-07-17T13:10:00Z">
              <w:rPr>
                <w:shd w:val="clear" w:color="auto" w:fill="FFFFFF"/>
              </w:rPr>
            </w:rPrChange>
          </w:rPr>
          <w:t xml:space="preserve"> </w:t>
        </w:r>
        <w:r w:rsidR="00FF4488" w:rsidRPr="00925FFF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  <w:rPrChange w:id="112" w:author="Kim DaeHan" w:date="2022-07-17T13:10:00Z">
              <w:rPr>
                <w:rFonts w:hint="eastAsia"/>
                <w:shd w:val="clear" w:color="auto" w:fill="FFFFFF"/>
              </w:rPr>
            </w:rPrChange>
          </w:rPr>
          <w:t>분석을 해보았다.</w:t>
        </w:r>
      </w:ins>
    </w:p>
    <w:p w14:paraId="7D431522" w14:textId="28F0905D" w:rsidR="009758DB" w:rsidRDefault="009758DB" w:rsidP="003D3FB8">
      <w:pPr>
        <w:pStyle w:val="a4"/>
        <w:ind w:leftChars="0" w:left="760"/>
        <w:jc w:val="center"/>
        <w:rPr>
          <w:ins w:id="113" w:author="Kim DaeHan" w:date="2022-07-17T12:55:00Z"/>
          <w:rFonts w:eastAsiaTheme="minorHAnsi" w:cs="Heebo"/>
          <w:color w:val="2A2A2A"/>
          <w:kern w:val="0"/>
          <w:szCs w:val="20"/>
          <w:shd w:val="clear" w:color="auto" w:fill="FFFFFF"/>
        </w:rPr>
      </w:pPr>
      <w:ins w:id="114" w:author="Kim DaeHan" w:date="2022-07-17T12:30:00Z">
        <w:r>
          <w:rPr>
            <w:noProof/>
          </w:rPr>
          <w:drawing>
            <wp:inline distT="0" distB="0" distL="0" distR="0" wp14:anchorId="34C8EC11" wp14:editId="7E43E3E8">
              <wp:extent cx="1043940" cy="789321"/>
              <wp:effectExtent l="0" t="0" r="3810" b="0"/>
              <wp:docPr id="10" name="그림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49298" cy="79337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id="115" w:author="Kim DaeHan" w:date="2022-07-17T12:55:00Z">
        <w:r w:rsidR="00FF4488">
          <w:rPr>
            <w:noProof/>
          </w:rPr>
          <w:drawing>
            <wp:inline distT="0" distB="0" distL="0" distR="0" wp14:anchorId="6A62A301" wp14:editId="528D48E4">
              <wp:extent cx="1527730" cy="822960"/>
              <wp:effectExtent l="0" t="0" r="0" b="0"/>
              <wp:docPr id="11" name="그림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45929" cy="83276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4380261" w14:textId="0EB4D821" w:rsidR="00FF4488" w:rsidRDefault="00FF4488" w:rsidP="00FF4488">
      <w:pPr>
        <w:pStyle w:val="a4"/>
        <w:ind w:leftChars="0" w:left="760"/>
        <w:jc w:val="center"/>
        <w:rPr>
          <w:ins w:id="116" w:author="Kim DaeHan" w:date="2022-07-17T12:57:00Z"/>
          <w:rFonts w:eastAsiaTheme="minorHAnsi" w:cs="Heebo"/>
          <w:color w:val="2A2A2A"/>
          <w:kern w:val="0"/>
          <w:szCs w:val="20"/>
          <w:shd w:val="clear" w:color="auto" w:fill="FFFFFF"/>
        </w:rPr>
      </w:pPr>
      <w:ins w:id="117" w:author="Kim DaeHan" w:date="2022-07-17T12:55:00Z">
        <w:r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t>&lt;</w:t>
        </w:r>
        <w:proofErr w:type="spellStart"/>
        <w:r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t>L</w:t>
        </w:r>
        <w:r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>CA</w:t>
        </w:r>
        <w:proofErr w:type="spellEnd"/>
        <w:r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 xml:space="preserve"> ‘</w:t>
        </w:r>
        <w:proofErr w:type="spellStart"/>
        <w:r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t>J</w:t>
        </w:r>
        <w:r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>OB_TITL</w:t>
        </w:r>
        <w:r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t>E</w:t>
        </w:r>
        <w:proofErr w:type="spellEnd"/>
        <w:r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>’</w:t>
        </w:r>
        <w:r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 xml:space="preserve"> </w:t>
        </w:r>
      </w:ins>
      <w:ins w:id="118" w:author="Kim DaeHan" w:date="2022-07-17T12:56:00Z">
        <w:r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>&amp; ‘</w:t>
        </w:r>
        <w:proofErr w:type="spellStart"/>
        <w:r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>SOC_TITLE</w:t>
        </w:r>
        <w:proofErr w:type="spellEnd"/>
        <w:r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>’ description</w:t>
        </w:r>
      </w:ins>
      <w:ins w:id="119" w:author="Kim DaeHan" w:date="2022-07-17T12:55:00Z">
        <w:r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>&gt;</w:t>
        </w:r>
      </w:ins>
    </w:p>
    <w:p w14:paraId="4AD42B40" w14:textId="77777777" w:rsidR="00FF4488" w:rsidRDefault="00FF4488" w:rsidP="00FF4488">
      <w:pPr>
        <w:pStyle w:val="a4"/>
        <w:ind w:leftChars="0" w:left="760"/>
        <w:jc w:val="center"/>
        <w:rPr>
          <w:ins w:id="120" w:author="Kim DaeHan" w:date="2022-07-17T12:57:00Z"/>
          <w:rFonts w:eastAsiaTheme="minorHAnsi" w:cs="Heebo"/>
          <w:color w:val="2A2A2A"/>
          <w:kern w:val="0"/>
          <w:szCs w:val="20"/>
          <w:shd w:val="clear" w:color="auto" w:fill="FFFFFF"/>
        </w:rPr>
      </w:pPr>
    </w:p>
    <w:p w14:paraId="0636D21E" w14:textId="59CB9B22" w:rsidR="00FF4488" w:rsidRDefault="00FF4488" w:rsidP="00FF4488">
      <w:pPr>
        <w:pStyle w:val="a4"/>
        <w:ind w:leftChars="0" w:left="760"/>
        <w:jc w:val="center"/>
        <w:rPr>
          <w:ins w:id="121" w:author="Kim DaeHan" w:date="2022-07-17T12:57:00Z"/>
          <w:rFonts w:eastAsiaTheme="minorHAnsi" w:cs="Heebo"/>
          <w:color w:val="2A2A2A"/>
          <w:kern w:val="0"/>
          <w:szCs w:val="20"/>
          <w:shd w:val="clear" w:color="auto" w:fill="FFFFFF"/>
        </w:rPr>
      </w:pPr>
      <w:ins w:id="122" w:author="Kim DaeHan" w:date="2022-07-17T12:57:00Z">
        <w:r>
          <w:rPr>
            <w:noProof/>
          </w:rPr>
          <w:drawing>
            <wp:inline distT="0" distB="0" distL="0" distR="0" wp14:anchorId="19CB81A4" wp14:editId="31A434D9">
              <wp:extent cx="2956560" cy="1474021"/>
              <wp:effectExtent l="0" t="0" r="0" b="0"/>
              <wp:docPr id="12" name="그림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65732" cy="14785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A6C47FF" w14:textId="73685D98" w:rsidR="00FF4488" w:rsidRDefault="00FF4488" w:rsidP="00FF4488">
      <w:pPr>
        <w:jc w:val="center"/>
        <w:rPr>
          <w:ins w:id="123" w:author="Kim DaeHan" w:date="2022-07-17T12:57:00Z"/>
          <w:rFonts w:eastAsiaTheme="minorHAnsi" w:cs="Heebo"/>
          <w:color w:val="2A2A2A"/>
          <w:kern w:val="0"/>
          <w:szCs w:val="20"/>
          <w:shd w:val="clear" w:color="auto" w:fill="FFFFFF"/>
        </w:rPr>
      </w:pPr>
      <w:ins w:id="124" w:author="Kim DaeHan" w:date="2022-07-17T12:57:00Z">
        <w:r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t>&lt;</w:t>
        </w:r>
        <w:proofErr w:type="spellStart"/>
        <w:r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t>L</w:t>
        </w:r>
        <w:r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>CA</w:t>
        </w:r>
        <w:proofErr w:type="spellEnd"/>
        <w:r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 xml:space="preserve"> ‘</w:t>
        </w:r>
        <w:proofErr w:type="spellStart"/>
        <w:r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>SOC_TITLE</w:t>
        </w:r>
        <w:proofErr w:type="spellEnd"/>
        <w:r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 xml:space="preserve">’ </w:t>
        </w:r>
        <w:r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t>h</w:t>
        </w:r>
        <w:r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>istogram</w:t>
        </w:r>
      </w:ins>
      <w:ins w:id="125" w:author="Kim DaeHan" w:date="2022-07-17T12:59:00Z">
        <w:r w:rsidR="00312BCE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 xml:space="preserve"> 1</w:t>
        </w:r>
      </w:ins>
      <w:ins w:id="126" w:author="Kim DaeHan" w:date="2022-07-17T12:57:00Z">
        <w:r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>&gt;</w:t>
        </w:r>
      </w:ins>
    </w:p>
    <w:p w14:paraId="0E8595D7" w14:textId="5FF9B361" w:rsidR="00312BCE" w:rsidRDefault="00312BCE" w:rsidP="00312BCE">
      <w:pPr>
        <w:pStyle w:val="a4"/>
        <w:ind w:leftChars="0" w:left="760"/>
        <w:jc w:val="center"/>
        <w:rPr>
          <w:ins w:id="127" w:author="Kim DaeHan" w:date="2022-07-17T12:59:00Z"/>
          <w:rFonts w:eastAsiaTheme="minorHAnsi" w:cs="Heebo"/>
          <w:color w:val="2A2A2A"/>
          <w:kern w:val="0"/>
          <w:szCs w:val="20"/>
          <w:shd w:val="clear" w:color="auto" w:fill="FFFFFF"/>
        </w:rPr>
        <w:pPrChange w:id="128" w:author="Kim DaeHan" w:date="2022-07-17T12:59:00Z">
          <w:pPr>
            <w:pStyle w:val="a4"/>
            <w:ind w:leftChars="0" w:left="760"/>
          </w:pPr>
        </w:pPrChange>
      </w:pPr>
      <w:ins w:id="129" w:author="Kim DaeHan" w:date="2022-07-17T12:59:00Z">
        <w:r>
          <w:rPr>
            <w:noProof/>
          </w:rPr>
          <w:lastRenderedPageBreak/>
          <w:drawing>
            <wp:inline distT="0" distB="0" distL="0" distR="0" wp14:anchorId="096389A0" wp14:editId="1F22EF77">
              <wp:extent cx="5731510" cy="3264535"/>
              <wp:effectExtent l="0" t="0" r="2540" b="0"/>
              <wp:docPr id="13" name="그림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32645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552BD52" w14:textId="20ABC2B4" w:rsidR="00312BCE" w:rsidRPr="00EB4CDF" w:rsidRDefault="00312BCE" w:rsidP="00EB4CDF">
      <w:pPr>
        <w:jc w:val="center"/>
        <w:rPr>
          <w:ins w:id="130" w:author="Kim DaeHan" w:date="2022-07-17T12:59:00Z"/>
          <w:rFonts w:eastAsiaTheme="minorHAnsi" w:cs="Heebo" w:hint="eastAsia"/>
          <w:color w:val="2A2A2A"/>
          <w:kern w:val="0"/>
          <w:szCs w:val="20"/>
          <w:shd w:val="clear" w:color="auto" w:fill="FFFFFF"/>
          <w:rPrChange w:id="131" w:author="Kim DaeHan" w:date="2022-07-17T13:06:00Z">
            <w:rPr>
              <w:ins w:id="132" w:author="Kim DaeHan" w:date="2022-07-17T12:59:00Z"/>
              <w:rFonts w:hint="eastAsia"/>
              <w:shd w:val="clear" w:color="auto" w:fill="FFFFFF"/>
            </w:rPr>
          </w:rPrChange>
        </w:rPr>
        <w:pPrChange w:id="133" w:author="Kim DaeHan" w:date="2022-07-17T13:06:00Z">
          <w:pPr>
            <w:pStyle w:val="a4"/>
            <w:ind w:leftChars="0" w:left="760"/>
          </w:pPr>
        </w:pPrChange>
      </w:pPr>
      <w:ins w:id="134" w:author="Kim DaeHan" w:date="2022-07-17T12:59:00Z">
        <w:r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t>&lt;</w:t>
        </w:r>
        <w:proofErr w:type="spellStart"/>
        <w:r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t>L</w:t>
        </w:r>
        <w:r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>CA</w:t>
        </w:r>
        <w:proofErr w:type="spellEnd"/>
        <w:r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 xml:space="preserve"> ‘</w:t>
        </w:r>
        <w:proofErr w:type="spellStart"/>
        <w:r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>SOC_TITLE</w:t>
        </w:r>
        <w:proofErr w:type="spellEnd"/>
        <w:r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 xml:space="preserve">’ </w:t>
        </w:r>
        <w:r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t>h</w:t>
        </w:r>
        <w:r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>istogram</w:t>
        </w:r>
        <w:r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 xml:space="preserve"> 2</w:t>
        </w:r>
        <w:r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>&gt;</w:t>
        </w:r>
      </w:ins>
    </w:p>
    <w:p w14:paraId="2F0E882F" w14:textId="0AECB0E3" w:rsidR="00AB714B" w:rsidRPr="00925FFF" w:rsidRDefault="00FF4488" w:rsidP="00925FFF">
      <w:pPr>
        <w:ind w:left="400"/>
        <w:rPr>
          <w:ins w:id="135" w:author="Kim DaeHan" w:date="2022-07-17T11:28:00Z"/>
          <w:rFonts w:eastAsiaTheme="minorHAnsi" w:cs="Heebo" w:hint="eastAsia"/>
          <w:color w:val="2A2A2A"/>
          <w:kern w:val="0"/>
          <w:szCs w:val="20"/>
          <w:shd w:val="clear" w:color="auto" w:fill="FFFFFF"/>
          <w:rPrChange w:id="136" w:author="Kim DaeHan" w:date="2022-07-17T13:10:00Z">
            <w:rPr>
              <w:ins w:id="137" w:author="Kim DaeHan" w:date="2022-07-17T11:28:00Z"/>
              <w:rFonts w:hint="eastAsia"/>
              <w:shd w:val="clear" w:color="auto" w:fill="FFFFFF"/>
            </w:rPr>
          </w:rPrChange>
        </w:rPr>
        <w:pPrChange w:id="138" w:author="Kim DaeHan" w:date="2022-07-17T13:10:00Z">
          <w:pPr/>
        </w:pPrChange>
      </w:pPr>
      <w:ins w:id="139" w:author="Kim DaeHan" w:date="2022-07-17T12:58:00Z">
        <w:r w:rsidRPr="00925FFF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  <w:rPrChange w:id="140" w:author="Kim DaeHan" w:date="2022-07-17T13:10:00Z">
              <w:rPr>
                <w:rFonts w:hint="eastAsia"/>
                <w:shd w:val="clear" w:color="auto" w:fill="FFFFFF"/>
              </w:rPr>
            </w:rPrChange>
          </w:rPr>
          <w:t xml:space="preserve">무척 많은 종류의 </w:t>
        </w:r>
        <w:r w:rsidRPr="00925FFF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141" w:author="Kim DaeHan" w:date="2022-07-17T13:10:00Z">
              <w:rPr>
                <w:shd w:val="clear" w:color="auto" w:fill="FFFFFF"/>
              </w:rPr>
            </w:rPrChange>
          </w:rPr>
          <w:t>SOC</w:t>
        </w:r>
        <w:r w:rsidRPr="00925FFF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  <w:rPrChange w:id="142" w:author="Kim DaeHan" w:date="2022-07-17T13:10:00Z">
              <w:rPr>
                <w:rFonts w:hint="eastAsia"/>
                <w:shd w:val="clear" w:color="auto" w:fill="FFFFFF"/>
              </w:rPr>
            </w:rPrChange>
          </w:rPr>
          <w:t xml:space="preserve">가 </w:t>
        </w:r>
        <w:proofErr w:type="gramStart"/>
        <w:r w:rsidRPr="00925FFF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  <w:rPrChange w:id="143" w:author="Kim DaeHan" w:date="2022-07-17T13:10:00Z">
              <w:rPr>
                <w:rFonts w:hint="eastAsia"/>
                <w:shd w:val="clear" w:color="auto" w:fill="FFFFFF"/>
              </w:rPr>
            </w:rPrChange>
          </w:rPr>
          <w:t>존재 했지만</w:t>
        </w:r>
        <w:proofErr w:type="gramEnd"/>
        <w:r w:rsidRPr="00925FFF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  <w:rPrChange w:id="144" w:author="Kim DaeHan" w:date="2022-07-17T13:10:00Z">
              <w:rPr>
                <w:rFonts w:hint="eastAsia"/>
                <w:shd w:val="clear" w:color="auto" w:fill="FFFFFF"/>
              </w:rPr>
            </w:rPrChange>
          </w:rPr>
          <w:t xml:space="preserve"> h</w:t>
        </w:r>
        <w:r w:rsidRPr="00925FFF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145" w:author="Kim DaeHan" w:date="2022-07-17T13:10:00Z">
              <w:rPr>
                <w:shd w:val="clear" w:color="auto" w:fill="FFFFFF"/>
              </w:rPr>
            </w:rPrChange>
          </w:rPr>
          <w:t>istogram</w:t>
        </w:r>
        <w:r w:rsidRPr="00925FFF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  <w:rPrChange w:id="146" w:author="Kim DaeHan" w:date="2022-07-17T13:10:00Z">
              <w:rPr>
                <w:rFonts w:hint="eastAsia"/>
                <w:shd w:val="clear" w:color="auto" w:fill="FFFFFF"/>
              </w:rPr>
            </w:rPrChange>
          </w:rPr>
          <w:t xml:space="preserve">에서 볼 수 있듯이 </w:t>
        </w:r>
        <w:r w:rsidRPr="00925FFF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147" w:author="Kim DaeHan" w:date="2022-07-17T13:10:00Z">
              <w:rPr>
                <w:shd w:val="clear" w:color="auto" w:fill="FFFFFF"/>
              </w:rPr>
            </w:rPrChange>
          </w:rPr>
          <w:t xml:space="preserve">Software </w:t>
        </w:r>
        <w:r w:rsidRPr="00925FFF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  <w:rPrChange w:id="148" w:author="Kim DaeHan" w:date="2022-07-17T13:10:00Z">
              <w:rPr>
                <w:rFonts w:hint="eastAsia"/>
                <w:shd w:val="clear" w:color="auto" w:fill="FFFFFF"/>
              </w:rPr>
            </w:rPrChange>
          </w:rPr>
          <w:t>D</w:t>
        </w:r>
        <w:r w:rsidRPr="00925FFF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149" w:author="Kim DaeHan" w:date="2022-07-17T13:10:00Z">
              <w:rPr>
                <w:shd w:val="clear" w:color="auto" w:fill="FFFFFF"/>
              </w:rPr>
            </w:rPrChange>
          </w:rPr>
          <w:t>evelopers</w:t>
        </w:r>
      </w:ins>
      <w:ins w:id="150" w:author="Kim DaeHan" w:date="2022-07-17T13:00:00Z">
        <w:r w:rsidR="00312BCE" w:rsidRPr="00925FFF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151" w:author="Kim DaeHan" w:date="2022-07-17T13:10:00Z">
              <w:rPr>
                <w:shd w:val="clear" w:color="auto" w:fill="FFFFFF"/>
              </w:rPr>
            </w:rPrChange>
          </w:rPr>
          <w:t>, Application</w:t>
        </w:r>
        <w:r w:rsidR="00312BCE" w:rsidRPr="00925FFF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  <w:rPrChange w:id="152" w:author="Kim DaeHan" w:date="2022-07-17T13:10:00Z">
              <w:rPr>
                <w:rFonts w:hint="eastAsia"/>
                <w:shd w:val="clear" w:color="auto" w:fill="FFFFFF"/>
              </w:rPr>
            </w:rPrChange>
          </w:rPr>
          <w:t>이</w:t>
        </w:r>
      </w:ins>
      <w:ins w:id="153" w:author="Kim DaeHan" w:date="2022-07-17T12:58:00Z">
        <w:r w:rsidRPr="00925FFF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  <w:rPrChange w:id="154" w:author="Kim DaeHan" w:date="2022-07-17T13:10:00Z">
              <w:rPr>
                <w:rFonts w:hint="eastAsia"/>
                <w:shd w:val="clear" w:color="auto" w:fill="FFFFFF"/>
              </w:rPr>
            </w:rPrChange>
          </w:rPr>
          <w:t xml:space="preserve"> </w:t>
        </w:r>
      </w:ins>
      <w:ins w:id="155" w:author="Kim DaeHan" w:date="2022-07-17T12:59:00Z">
        <w:r w:rsidRPr="00925FFF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  <w:rPrChange w:id="156" w:author="Kim DaeHan" w:date="2022-07-17T13:10:00Z">
              <w:rPr>
                <w:rFonts w:hint="eastAsia"/>
                <w:shd w:val="clear" w:color="auto" w:fill="FFFFFF"/>
              </w:rPr>
            </w:rPrChange>
          </w:rPr>
          <w:t>압도적으로 높았으며</w:t>
        </w:r>
      </w:ins>
      <w:ins w:id="157" w:author="Kim DaeHan" w:date="2022-07-17T13:00:00Z">
        <w:r w:rsidR="00312BCE" w:rsidRPr="00925FFF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  <w:rPrChange w:id="158" w:author="Kim DaeHan" w:date="2022-07-17T13:10:00Z">
              <w:rPr>
                <w:rFonts w:hint="eastAsia"/>
                <w:shd w:val="clear" w:color="auto" w:fill="FFFFFF"/>
              </w:rPr>
            </w:rPrChange>
          </w:rPr>
          <w:t xml:space="preserve"> 그 뒤로 </w:t>
        </w:r>
        <w:r w:rsidR="00312BCE" w:rsidRPr="00925FFF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159" w:author="Kim DaeHan" w:date="2022-07-17T13:10:00Z">
              <w:rPr>
                <w:shd w:val="clear" w:color="auto" w:fill="FFFFFF"/>
              </w:rPr>
            </w:rPrChange>
          </w:rPr>
          <w:t xml:space="preserve">Software </w:t>
        </w:r>
        <w:r w:rsidR="00312BCE" w:rsidRPr="00925FFF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  <w:rPrChange w:id="160" w:author="Kim DaeHan" w:date="2022-07-17T13:10:00Z">
              <w:rPr>
                <w:rFonts w:hint="eastAsia"/>
                <w:shd w:val="clear" w:color="auto" w:fill="FFFFFF"/>
              </w:rPr>
            </w:rPrChange>
          </w:rPr>
          <w:t>D</w:t>
        </w:r>
        <w:r w:rsidR="00312BCE" w:rsidRPr="00925FFF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161" w:author="Kim DaeHan" w:date="2022-07-17T13:10:00Z">
              <w:rPr>
                <w:shd w:val="clear" w:color="auto" w:fill="FFFFFF"/>
              </w:rPr>
            </w:rPrChange>
          </w:rPr>
          <w:t>evelopers,</w:t>
        </w:r>
        <w:r w:rsidR="00312BCE" w:rsidRPr="00925FFF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162" w:author="Kim DaeHan" w:date="2022-07-17T13:10:00Z">
              <w:rPr>
                <w:shd w:val="clear" w:color="auto" w:fill="FFFFFF"/>
              </w:rPr>
            </w:rPrChange>
          </w:rPr>
          <w:t xml:space="preserve"> </w:t>
        </w:r>
        <w:r w:rsidR="00312BCE" w:rsidRPr="00925FFF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  <w:rPrChange w:id="163" w:author="Kim DaeHan" w:date="2022-07-17T13:10:00Z">
              <w:rPr>
                <w:rFonts w:hint="eastAsia"/>
                <w:shd w:val="clear" w:color="auto" w:fill="FFFFFF"/>
              </w:rPr>
            </w:rPrChange>
          </w:rPr>
          <w:t>S</w:t>
        </w:r>
        <w:r w:rsidR="00312BCE" w:rsidRPr="00925FFF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164" w:author="Kim DaeHan" w:date="2022-07-17T13:10:00Z">
              <w:rPr>
                <w:shd w:val="clear" w:color="auto" w:fill="FFFFFF"/>
              </w:rPr>
            </w:rPrChange>
          </w:rPr>
          <w:t>ystem software</w:t>
        </w:r>
        <w:r w:rsidR="00312BCE" w:rsidRPr="00925FFF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  <w:rPrChange w:id="165" w:author="Kim DaeHan" w:date="2022-07-17T13:10:00Z">
              <w:rPr>
                <w:rFonts w:hint="eastAsia"/>
                <w:shd w:val="clear" w:color="auto" w:fill="FFFFFF"/>
              </w:rPr>
            </w:rPrChange>
          </w:rPr>
          <w:t>가 뒤를 이었다</w:t>
        </w:r>
      </w:ins>
      <w:ins w:id="166" w:author="Kim DaeHan" w:date="2022-07-17T13:01:00Z">
        <w:r w:rsidR="00312BCE" w:rsidRPr="00925FFF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  <w:rPrChange w:id="167" w:author="Kim DaeHan" w:date="2022-07-17T13:10:00Z">
              <w:rPr>
                <w:rFonts w:hint="eastAsia"/>
                <w:shd w:val="clear" w:color="auto" w:fill="FFFFFF"/>
              </w:rPr>
            </w:rPrChange>
          </w:rPr>
          <w:t>.</w:t>
        </w:r>
        <w:r w:rsidR="00312BCE" w:rsidRPr="00925FFF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168" w:author="Kim DaeHan" w:date="2022-07-17T13:10:00Z">
              <w:rPr>
                <w:shd w:val="clear" w:color="auto" w:fill="FFFFFF"/>
              </w:rPr>
            </w:rPrChange>
          </w:rPr>
          <w:t xml:space="preserve"> </w:t>
        </w:r>
        <w:r w:rsidR="00312BCE" w:rsidRPr="00925FFF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  <w:rPrChange w:id="169" w:author="Kim DaeHan" w:date="2022-07-17T13:10:00Z">
              <w:rPr>
                <w:rFonts w:hint="eastAsia"/>
                <w:shd w:val="clear" w:color="auto" w:fill="FFFFFF"/>
              </w:rPr>
            </w:rPrChange>
          </w:rPr>
          <w:t xml:space="preserve">그 외에도 </w:t>
        </w:r>
        <w:r w:rsidR="00312BCE" w:rsidRPr="00925FFF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170" w:author="Kim DaeHan" w:date="2022-07-17T13:10:00Z">
              <w:rPr>
                <w:shd w:val="clear" w:color="auto" w:fill="FFFFFF"/>
              </w:rPr>
            </w:rPrChange>
          </w:rPr>
          <w:t>Computer System Eng</w:t>
        </w:r>
      </w:ins>
      <w:ins w:id="171" w:author="Kim DaeHan" w:date="2022-07-17T13:02:00Z">
        <w:r w:rsidR="00312BCE" w:rsidRPr="00925FFF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172" w:author="Kim DaeHan" w:date="2022-07-17T13:10:00Z">
              <w:rPr>
                <w:shd w:val="clear" w:color="auto" w:fill="FFFFFF"/>
              </w:rPr>
            </w:rPrChange>
          </w:rPr>
          <w:t>i</w:t>
        </w:r>
      </w:ins>
      <w:ins w:id="173" w:author="Kim DaeHan" w:date="2022-07-17T13:01:00Z">
        <w:r w:rsidR="00312BCE" w:rsidRPr="00925FFF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174" w:author="Kim DaeHan" w:date="2022-07-17T13:10:00Z">
              <w:rPr>
                <w:shd w:val="clear" w:color="auto" w:fill="FFFFFF"/>
              </w:rPr>
            </w:rPrChange>
          </w:rPr>
          <w:t>neering, Computer and information System Manager</w:t>
        </w:r>
        <w:r w:rsidR="00312BCE" w:rsidRPr="00925FFF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  <w:rPrChange w:id="175" w:author="Kim DaeHan" w:date="2022-07-17T13:10:00Z">
              <w:rPr>
                <w:rFonts w:hint="eastAsia"/>
                <w:shd w:val="clear" w:color="auto" w:fill="FFFFFF"/>
              </w:rPr>
            </w:rPrChange>
          </w:rPr>
          <w:t>등</w:t>
        </w:r>
      </w:ins>
      <w:ins w:id="176" w:author="Kim DaeHan" w:date="2022-07-17T13:02:00Z">
        <w:r w:rsidR="00312BCE" w:rsidRPr="00925FFF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  <w:rPrChange w:id="177" w:author="Kim DaeHan" w:date="2022-07-17T13:10:00Z">
              <w:rPr>
                <w:rFonts w:hint="eastAsia"/>
                <w:shd w:val="clear" w:color="auto" w:fill="FFFFFF"/>
              </w:rPr>
            </w:rPrChange>
          </w:rPr>
          <w:t xml:space="preserve"> </w:t>
        </w:r>
      </w:ins>
      <w:ins w:id="178" w:author="Kim DaeHan" w:date="2022-07-17T13:03:00Z">
        <w:r w:rsidR="00312BCE" w:rsidRPr="00925FFF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  <w:rPrChange w:id="179" w:author="Kim DaeHan" w:date="2022-07-17T13:10:00Z">
              <w:rPr>
                <w:rFonts w:hint="eastAsia"/>
                <w:shd w:val="clear" w:color="auto" w:fill="FFFFFF"/>
              </w:rPr>
            </w:rPrChange>
          </w:rPr>
          <w:t>다수의 컴퓨터 계열의 직종이</w:t>
        </w:r>
        <w:r w:rsidR="00312BCE" w:rsidRPr="00925FFF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180" w:author="Kim DaeHan" w:date="2022-07-17T13:10:00Z">
              <w:rPr>
                <w:shd w:val="clear" w:color="auto" w:fill="FFFFFF"/>
              </w:rPr>
            </w:rPrChange>
          </w:rPr>
          <w:t xml:space="preserve"> </w:t>
        </w:r>
        <w:r w:rsidR="00312BCE" w:rsidRPr="00925FFF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  <w:rPrChange w:id="181" w:author="Kim DaeHan" w:date="2022-07-17T13:10:00Z">
              <w:rPr>
                <w:rFonts w:hint="eastAsia"/>
                <w:shd w:val="clear" w:color="auto" w:fill="FFFFFF"/>
              </w:rPr>
            </w:rPrChange>
          </w:rPr>
          <w:t>상위권을 차지하고 있는 것을 알 수 있다.</w:t>
        </w:r>
        <w:r w:rsidR="00312BCE" w:rsidRPr="00925FFF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182" w:author="Kim DaeHan" w:date="2022-07-17T13:10:00Z">
              <w:rPr>
                <w:shd w:val="clear" w:color="auto" w:fill="FFFFFF"/>
              </w:rPr>
            </w:rPrChange>
          </w:rPr>
          <w:t xml:space="preserve"> </w:t>
        </w:r>
        <w:r w:rsidR="00312BCE" w:rsidRPr="00925FFF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  <w:rPrChange w:id="183" w:author="Kim DaeHan" w:date="2022-07-17T13:10:00Z">
              <w:rPr>
                <w:rFonts w:hint="eastAsia"/>
                <w:shd w:val="clear" w:color="auto" w:fill="FFFFFF"/>
              </w:rPr>
            </w:rPrChange>
          </w:rPr>
          <w:t>추후 데이터를 면밀히 분석해 볼 필요가 있지만</w:t>
        </w:r>
        <w:r w:rsidR="00312BCE" w:rsidRPr="00925FFF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184" w:author="Kim DaeHan" w:date="2022-07-17T13:10:00Z">
              <w:rPr>
                <w:shd w:val="clear" w:color="auto" w:fill="FFFFFF"/>
              </w:rPr>
            </w:rPrChange>
          </w:rPr>
          <w:t xml:space="preserve"> </w:t>
        </w:r>
        <w:proofErr w:type="spellStart"/>
        <w:r w:rsidR="00312BCE" w:rsidRPr="00925FFF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185" w:author="Kim DaeHan" w:date="2022-07-17T13:10:00Z">
              <w:rPr>
                <w:shd w:val="clear" w:color="auto" w:fill="FFFFFF"/>
              </w:rPr>
            </w:rPrChange>
          </w:rPr>
          <w:t>LCA</w:t>
        </w:r>
        <w:proofErr w:type="spellEnd"/>
        <w:r w:rsidR="00312BCE" w:rsidRPr="00925FFF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  <w:rPrChange w:id="186" w:author="Kim DaeHan" w:date="2022-07-17T13:10:00Z">
              <w:rPr>
                <w:rFonts w:hint="eastAsia"/>
                <w:shd w:val="clear" w:color="auto" w:fill="FFFFFF"/>
              </w:rPr>
            </w:rPrChange>
          </w:rPr>
          <w:t xml:space="preserve">의 </w:t>
        </w:r>
      </w:ins>
      <w:ins w:id="187" w:author="Kim DaeHan" w:date="2022-07-17T13:04:00Z">
        <w:r w:rsidR="00312BCE" w:rsidRPr="00925FFF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  <w:rPrChange w:id="188" w:author="Kim DaeHan" w:date="2022-07-17T13:10:00Z">
              <w:rPr>
                <w:rFonts w:hint="eastAsia"/>
                <w:shd w:val="clear" w:color="auto" w:fill="FFFFFF"/>
              </w:rPr>
            </w:rPrChange>
          </w:rPr>
          <w:t>절</w:t>
        </w:r>
      </w:ins>
      <w:ins w:id="189" w:author="Kim DaeHan" w:date="2022-07-17T13:03:00Z">
        <w:r w:rsidR="00312BCE" w:rsidRPr="00925FFF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  <w:rPrChange w:id="190" w:author="Kim DaeHan" w:date="2022-07-17T13:10:00Z">
              <w:rPr>
                <w:rFonts w:hint="eastAsia"/>
                <w:shd w:val="clear" w:color="auto" w:fill="FFFFFF"/>
              </w:rPr>
            </w:rPrChange>
          </w:rPr>
          <w:t>반 이상이</w:t>
        </w:r>
      </w:ins>
      <w:ins w:id="191" w:author="Kim DaeHan" w:date="2022-07-17T13:04:00Z">
        <w:r w:rsidR="00312BCE" w:rsidRPr="00925FFF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  <w:rPrChange w:id="192" w:author="Kim DaeHan" w:date="2022-07-17T13:10:00Z">
              <w:rPr>
                <w:rFonts w:hint="eastAsia"/>
                <w:shd w:val="clear" w:color="auto" w:fill="FFFFFF"/>
              </w:rPr>
            </w:rPrChange>
          </w:rPr>
          <w:t xml:space="preserve"> </w:t>
        </w:r>
        <w:r w:rsidR="00312BCE" w:rsidRPr="00925FFF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  <w:rPrChange w:id="193" w:author="Kim DaeHan" w:date="2022-07-17T13:10:00Z">
              <w:rPr>
                <w:rFonts w:hint="eastAsia"/>
                <w:shd w:val="clear" w:color="auto" w:fill="FFFFFF"/>
              </w:rPr>
            </w:rPrChange>
          </w:rPr>
          <w:t>computer</w:t>
        </w:r>
        <w:r w:rsidR="00312BCE" w:rsidRPr="00925FFF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  <w:rPrChange w:id="194" w:author="Kim DaeHan" w:date="2022-07-17T13:10:00Z">
              <w:rPr>
                <w:rFonts w:hint="eastAsia"/>
                <w:shd w:val="clear" w:color="auto" w:fill="FFFFFF"/>
              </w:rPr>
            </w:rPrChange>
          </w:rPr>
          <w:t xml:space="preserve"> 계열 직종에 종사하는 사람들임을 </w:t>
        </w:r>
        <w:proofErr w:type="gramStart"/>
        <w:r w:rsidR="00312BCE" w:rsidRPr="00925FFF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  <w:rPrChange w:id="195" w:author="Kim DaeHan" w:date="2022-07-17T13:10:00Z">
              <w:rPr>
                <w:rFonts w:hint="eastAsia"/>
                <w:shd w:val="clear" w:color="auto" w:fill="FFFFFF"/>
              </w:rPr>
            </w:rPrChange>
          </w:rPr>
          <w:t>추측 할</w:t>
        </w:r>
        <w:proofErr w:type="gramEnd"/>
        <w:r w:rsidR="00312BCE" w:rsidRPr="00925FFF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  <w:rPrChange w:id="196" w:author="Kim DaeHan" w:date="2022-07-17T13:10:00Z">
              <w:rPr>
                <w:rFonts w:hint="eastAsia"/>
                <w:shd w:val="clear" w:color="auto" w:fill="FFFFFF"/>
              </w:rPr>
            </w:rPrChange>
          </w:rPr>
          <w:t xml:space="preserve"> 수 있다.</w:t>
        </w:r>
      </w:ins>
    </w:p>
    <w:p w14:paraId="5E553F53" w14:textId="5A1A41C9" w:rsidR="00625191" w:rsidRPr="002D2C8F" w:rsidRDefault="00625191" w:rsidP="00625191">
      <w:pPr>
        <w:pStyle w:val="a4"/>
        <w:numPr>
          <w:ilvl w:val="0"/>
          <w:numId w:val="3"/>
        </w:numPr>
        <w:ind w:leftChars="0"/>
        <w:rPr>
          <w:ins w:id="197" w:author="Kim DaeHan" w:date="2022-07-17T11:54:00Z"/>
          <w:rFonts w:eastAsiaTheme="minorHAnsi" w:cs="Heebo" w:hint="eastAsia"/>
          <w:b/>
          <w:bCs/>
          <w:color w:val="2A2A2A"/>
          <w:kern w:val="0"/>
          <w:szCs w:val="20"/>
          <w:shd w:val="clear" w:color="auto" w:fill="FFFFFF"/>
          <w:rPrChange w:id="198" w:author="Kim DaeHan" w:date="2022-07-17T14:09:00Z">
            <w:rPr>
              <w:ins w:id="199" w:author="Kim DaeHan" w:date="2022-07-17T11:54:00Z"/>
              <w:rFonts w:hint="eastAsia"/>
              <w:shd w:val="clear" w:color="auto" w:fill="FFFFFF"/>
            </w:rPr>
          </w:rPrChange>
        </w:rPr>
      </w:pPr>
      <w:ins w:id="200" w:author="Kim DaeHan" w:date="2022-07-17T11:53:00Z">
        <w:r w:rsidRPr="002D2C8F">
          <w:rPr>
            <w:rFonts w:eastAsiaTheme="minorHAnsi" w:cs="Heebo" w:hint="eastAsia"/>
            <w:b/>
            <w:bCs/>
            <w:color w:val="2A2A2A"/>
            <w:kern w:val="0"/>
            <w:szCs w:val="20"/>
            <w:shd w:val="clear" w:color="auto" w:fill="FFFFFF"/>
            <w:rPrChange w:id="201" w:author="Kim DaeHan" w:date="2022-07-17T14:09:00Z">
              <w:rPr>
                <w:rFonts w:eastAsiaTheme="minorHAnsi" w:cs="Heebo" w:hint="eastAsia"/>
                <w:color w:val="2A2A2A"/>
                <w:kern w:val="0"/>
                <w:szCs w:val="20"/>
                <w:shd w:val="clear" w:color="auto" w:fill="FFFFFF"/>
              </w:rPr>
            </w:rPrChange>
          </w:rPr>
          <w:t>E</w:t>
        </w:r>
        <w:r w:rsidRPr="002D2C8F">
          <w:rPr>
            <w:rFonts w:eastAsiaTheme="minorHAnsi" w:cs="Heebo"/>
            <w:b/>
            <w:bCs/>
            <w:color w:val="2A2A2A"/>
            <w:kern w:val="0"/>
            <w:szCs w:val="20"/>
            <w:shd w:val="clear" w:color="auto" w:fill="FFFFFF"/>
            <w:rPrChange w:id="202" w:author="Kim DaeHan" w:date="2022-07-17T14:09:00Z">
              <w:rPr>
                <w:rFonts w:eastAsiaTheme="minorHAnsi" w:cs="Heebo"/>
                <w:color w:val="2A2A2A"/>
                <w:kern w:val="0"/>
                <w:szCs w:val="20"/>
                <w:shd w:val="clear" w:color="auto" w:fill="FFFFFF"/>
              </w:rPr>
            </w:rPrChange>
          </w:rPr>
          <w:t>mployer</w:t>
        </w:r>
      </w:ins>
    </w:p>
    <w:p w14:paraId="1290F1E5" w14:textId="4A401C40" w:rsidR="00EB4CDF" w:rsidRDefault="00EB4CDF" w:rsidP="00EB4CDF">
      <w:pPr>
        <w:pStyle w:val="a4"/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0"/>
        <w:jc w:val="left"/>
        <w:textAlignment w:val="baseline"/>
        <w:rPr>
          <w:ins w:id="203" w:author="Kim DaeHan" w:date="2022-07-17T13:10:00Z"/>
          <w:rFonts w:eastAsiaTheme="minorHAnsi" w:cs="Courier New"/>
          <w:color w:val="000000"/>
          <w:kern w:val="0"/>
          <w:sz w:val="21"/>
          <w:szCs w:val="21"/>
        </w:rPr>
      </w:pPr>
      <w:proofErr w:type="spellStart"/>
      <w:ins w:id="204" w:author="Kim DaeHan" w:date="2022-07-17T13:08:00Z">
        <w:r w:rsidRPr="00935454">
          <w:rPr>
            <w:rFonts w:eastAsiaTheme="minorHAnsi" w:cs="Courier New"/>
            <w:color w:val="000000"/>
            <w:kern w:val="0"/>
            <w:sz w:val="21"/>
            <w:szCs w:val="21"/>
          </w:rPr>
          <w:t>EMPLOYER_</w:t>
        </w:r>
        <w:r>
          <w:rPr>
            <w:rFonts w:eastAsiaTheme="minorHAnsi" w:cs="Courier New" w:hint="eastAsia"/>
            <w:color w:val="000000"/>
            <w:kern w:val="0"/>
            <w:sz w:val="21"/>
            <w:szCs w:val="21"/>
          </w:rPr>
          <w:t>N</w:t>
        </w:r>
        <w:r>
          <w:rPr>
            <w:rFonts w:eastAsiaTheme="minorHAnsi" w:cs="Courier New"/>
            <w:color w:val="000000"/>
            <w:kern w:val="0"/>
            <w:sz w:val="21"/>
            <w:szCs w:val="21"/>
          </w:rPr>
          <w:t>AME</w:t>
        </w:r>
      </w:ins>
      <w:proofErr w:type="spellEnd"/>
    </w:p>
    <w:p w14:paraId="188895E6" w14:textId="28118AA1" w:rsidR="00EB4CDF" w:rsidRPr="00EB4CDF" w:rsidRDefault="00EB4CDF" w:rsidP="00EB4CDF">
      <w:pPr>
        <w:widowControl/>
        <w:shd w:val="clear" w:color="auto" w:fill="FFFFFF"/>
        <w:tabs>
          <w:tab w:val="left" w:pos="80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760"/>
        <w:jc w:val="left"/>
        <w:textAlignment w:val="baseline"/>
        <w:rPr>
          <w:ins w:id="205" w:author="Kim DaeHan" w:date="2022-07-17T13:08:00Z"/>
          <w:rFonts w:eastAsiaTheme="minorHAnsi" w:cs="Courier New" w:hint="eastAsia"/>
          <w:color w:val="000000"/>
          <w:kern w:val="0"/>
          <w:sz w:val="21"/>
          <w:szCs w:val="21"/>
          <w:rPrChange w:id="206" w:author="Kim DaeHan" w:date="2022-07-17T13:10:00Z">
            <w:rPr>
              <w:ins w:id="207" w:author="Kim DaeHan" w:date="2022-07-17T13:08:00Z"/>
            </w:rPr>
          </w:rPrChange>
        </w:rPr>
        <w:pPrChange w:id="208" w:author="Kim DaeHan" w:date="2022-07-17T13:10:00Z">
          <w:pPr>
            <w:pStyle w:val="a4"/>
            <w:widowControl/>
            <w:numPr>
              <w:ilvl w:val="1"/>
              <w:numId w:val="3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ind w:leftChars="0" w:left="1200" w:hanging="400"/>
            <w:jc w:val="left"/>
            <w:textAlignment w:val="baseline"/>
          </w:pPr>
        </w:pPrChange>
      </w:pPr>
      <w:ins w:id="209" w:author="Kim DaeHan" w:date="2022-07-17T13:10:00Z">
        <w:r>
          <w:rPr>
            <w:rFonts w:eastAsiaTheme="minorHAnsi" w:cs="Courier New"/>
            <w:color w:val="000000"/>
            <w:kern w:val="0"/>
            <w:sz w:val="21"/>
            <w:szCs w:val="21"/>
          </w:rPr>
          <w:tab/>
        </w:r>
        <w:r w:rsidR="00925FFF">
          <w:rPr>
            <w:rFonts w:eastAsiaTheme="minorHAnsi" w:cs="Courier New"/>
            <w:color w:val="000000"/>
            <w:kern w:val="0"/>
            <w:sz w:val="21"/>
            <w:szCs w:val="21"/>
          </w:rPr>
          <w:t>36886</w:t>
        </w:r>
        <w:r w:rsidR="00925FFF">
          <w:rPr>
            <w:rFonts w:eastAsiaTheme="minorHAnsi" w:cs="Courier New" w:hint="eastAsia"/>
            <w:color w:val="000000"/>
            <w:kern w:val="0"/>
            <w:sz w:val="21"/>
            <w:szCs w:val="21"/>
          </w:rPr>
          <w:t>의 u</w:t>
        </w:r>
        <w:r w:rsidR="00925FFF">
          <w:rPr>
            <w:rFonts w:eastAsiaTheme="minorHAnsi" w:cs="Courier New"/>
            <w:color w:val="000000"/>
            <w:kern w:val="0"/>
            <w:sz w:val="21"/>
            <w:szCs w:val="21"/>
          </w:rPr>
          <w:t>nique</w:t>
        </w:r>
        <w:r w:rsidR="00925FFF">
          <w:rPr>
            <w:rFonts w:eastAsiaTheme="minorHAnsi" w:cs="Courier New" w:hint="eastAsia"/>
            <w:color w:val="000000"/>
            <w:kern w:val="0"/>
            <w:sz w:val="21"/>
            <w:szCs w:val="21"/>
          </w:rPr>
          <w:t xml:space="preserve">로 </w:t>
        </w:r>
      </w:ins>
      <w:ins w:id="210" w:author="Kim DaeHan" w:date="2022-07-17T13:30:00Z">
        <w:r w:rsidR="00912BC5">
          <w:rPr>
            <w:rFonts w:eastAsiaTheme="minorHAnsi" w:cs="Courier New" w:hint="eastAsia"/>
            <w:color w:val="000000"/>
            <w:kern w:val="0"/>
            <w:sz w:val="21"/>
            <w:szCs w:val="21"/>
          </w:rPr>
          <w:t xml:space="preserve">많은 </w:t>
        </w:r>
      </w:ins>
      <w:ins w:id="211" w:author="Kim DaeHan" w:date="2022-07-17T13:11:00Z">
        <w:r w:rsidR="00925FFF">
          <w:rPr>
            <w:rFonts w:eastAsiaTheme="minorHAnsi" w:cs="Courier New" w:hint="eastAsia"/>
            <w:color w:val="000000"/>
            <w:kern w:val="0"/>
            <w:sz w:val="21"/>
            <w:szCs w:val="21"/>
          </w:rPr>
          <w:t>종류</w:t>
        </w:r>
      </w:ins>
      <w:ins w:id="212" w:author="Kim DaeHan" w:date="2022-07-17T13:30:00Z">
        <w:r w:rsidR="00912BC5">
          <w:rPr>
            <w:rFonts w:eastAsiaTheme="minorHAnsi" w:cs="Courier New" w:hint="eastAsia"/>
            <w:color w:val="000000"/>
            <w:kern w:val="0"/>
            <w:sz w:val="21"/>
            <w:szCs w:val="21"/>
          </w:rPr>
          <w:t>로 구분된다</w:t>
        </w:r>
      </w:ins>
      <w:ins w:id="213" w:author="Kim DaeHan" w:date="2022-07-17T13:11:00Z">
        <w:r w:rsidR="00925FFF">
          <w:rPr>
            <w:rFonts w:eastAsiaTheme="minorHAnsi" w:cs="Courier New" w:hint="eastAsia"/>
            <w:color w:val="000000"/>
            <w:kern w:val="0"/>
            <w:sz w:val="21"/>
            <w:szCs w:val="21"/>
          </w:rPr>
          <w:t>.</w:t>
        </w:r>
        <w:r w:rsidR="00925FFF">
          <w:rPr>
            <w:rFonts w:eastAsiaTheme="minorHAnsi" w:cs="Courier New"/>
            <w:color w:val="000000"/>
            <w:kern w:val="0"/>
            <w:sz w:val="21"/>
            <w:szCs w:val="21"/>
          </w:rPr>
          <w:t xml:space="preserve"> </w:t>
        </w:r>
        <w:proofErr w:type="spellStart"/>
        <w:r w:rsidR="00925FFF">
          <w:rPr>
            <w:rFonts w:eastAsiaTheme="minorHAnsi" w:cs="Courier New" w:hint="eastAsia"/>
            <w:color w:val="000000"/>
            <w:kern w:val="0"/>
            <w:sz w:val="21"/>
            <w:szCs w:val="21"/>
          </w:rPr>
          <w:t>최빈값은</w:t>
        </w:r>
        <w:proofErr w:type="spellEnd"/>
        <w:r w:rsidR="00925FFF">
          <w:rPr>
            <w:rFonts w:eastAsiaTheme="minorHAnsi" w:cs="Courier New" w:hint="eastAsia"/>
            <w:color w:val="000000"/>
            <w:kern w:val="0"/>
            <w:sz w:val="21"/>
            <w:szCs w:val="21"/>
          </w:rPr>
          <w:t xml:space="preserve"> </w:t>
        </w:r>
        <w:r w:rsidR="00925FFF">
          <w:rPr>
            <w:rFonts w:eastAsiaTheme="minorHAnsi" w:cs="Courier New"/>
            <w:color w:val="000000"/>
            <w:kern w:val="0"/>
            <w:sz w:val="21"/>
            <w:szCs w:val="21"/>
          </w:rPr>
          <w:t>Google LL</w:t>
        </w:r>
        <w:r w:rsidR="00925FFF">
          <w:rPr>
            <w:rFonts w:eastAsiaTheme="minorHAnsi" w:cs="Courier New" w:hint="eastAsia"/>
            <w:color w:val="000000"/>
            <w:kern w:val="0"/>
            <w:sz w:val="21"/>
            <w:szCs w:val="21"/>
          </w:rPr>
          <w:t>C로 약</w:t>
        </w:r>
      </w:ins>
      <w:ins w:id="214" w:author="Kim DaeHan" w:date="2022-07-17T13:12:00Z">
        <w:r w:rsidR="00925FFF">
          <w:rPr>
            <w:rFonts w:eastAsiaTheme="minorHAnsi" w:cs="Courier New" w:hint="eastAsia"/>
            <w:color w:val="000000"/>
            <w:kern w:val="0"/>
            <w:sz w:val="21"/>
            <w:szCs w:val="21"/>
          </w:rPr>
          <w:t xml:space="preserve"> </w:t>
        </w:r>
        <w:r w:rsidR="00925FFF">
          <w:rPr>
            <w:rFonts w:eastAsiaTheme="minorHAnsi" w:cs="Courier New"/>
            <w:color w:val="000000"/>
            <w:kern w:val="0"/>
            <w:sz w:val="21"/>
            <w:szCs w:val="21"/>
          </w:rPr>
          <w:t>22%</w:t>
        </w:r>
        <w:r w:rsidR="00925FFF">
          <w:rPr>
            <w:rFonts w:eastAsiaTheme="minorHAnsi" w:cs="Courier New" w:hint="eastAsia"/>
            <w:color w:val="000000"/>
            <w:kern w:val="0"/>
            <w:sz w:val="21"/>
            <w:szCs w:val="21"/>
          </w:rPr>
          <w:t>의 비율을 차지하고 있다.</w:t>
        </w:r>
      </w:ins>
      <w:ins w:id="215" w:author="Kim DaeHan" w:date="2022-07-17T13:15:00Z">
        <w:r w:rsidR="0079133D">
          <w:rPr>
            <w:rFonts w:eastAsiaTheme="minorHAnsi" w:cs="Courier New"/>
            <w:color w:val="000000"/>
            <w:kern w:val="0"/>
            <w:sz w:val="21"/>
            <w:szCs w:val="21"/>
          </w:rPr>
          <w:t xml:space="preserve"> </w:t>
        </w:r>
        <w:r w:rsidR="0079133D">
          <w:rPr>
            <w:rFonts w:eastAsiaTheme="minorHAnsi" w:cs="Courier New" w:hint="eastAsia"/>
            <w:color w:val="000000"/>
            <w:kern w:val="0"/>
            <w:sz w:val="21"/>
            <w:szCs w:val="21"/>
          </w:rPr>
          <w:t>종류가 너무 많은 관계로 차후에 데이터를 분할하여</w:t>
        </w:r>
        <w:r w:rsidR="0079133D">
          <w:rPr>
            <w:rFonts w:eastAsiaTheme="minorHAnsi" w:cs="Courier New"/>
            <w:color w:val="000000"/>
            <w:kern w:val="0"/>
            <w:sz w:val="21"/>
            <w:szCs w:val="21"/>
          </w:rPr>
          <w:t xml:space="preserve"> </w:t>
        </w:r>
        <w:r w:rsidR="0079133D">
          <w:rPr>
            <w:rFonts w:eastAsiaTheme="minorHAnsi" w:cs="Courier New" w:hint="eastAsia"/>
            <w:color w:val="000000"/>
            <w:kern w:val="0"/>
            <w:sz w:val="21"/>
            <w:szCs w:val="21"/>
          </w:rPr>
          <w:t>분석을 진행해 보겠다.</w:t>
        </w:r>
      </w:ins>
    </w:p>
    <w:p w14:paraId="0B6A634C" w14:textId="77777777" w:rsidR="00EB4CDF" w:rsidRDefault="00EB4CDF" w:rsidP="00EB4CDF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0" w:left="1200"/>
        <w:jc w:val="center"/>
        <w:textAlignment w:val="baseline"/>
        <w:rPr>
          <w:ins w:id="216" w:author="Kim DaeHan" w:date="2022-07-17T13:09:00Z"/>
          <w:rFonts w:eastAsiaTheme="minorHAnsi" w:cs="Heebo"/>
          <w:color w:val="2A2A2A"/>
          <w:kern w:val="0"/>
          <w:szCs w:val="20"/>
          <w:shd w:val="clear" w:color="auto" w:fill="FFFFFF"/>
        </w:rPr>
      </w:pPr>
      <w:ins w:id="217" w:author="Kim DaeHan" w:date="2022-07-17T13:08:00Z">
        <w:r>
          <w:rPr>
            <w:noProof/>
          </w:rPr>
          <w:drawing>
            <wp:inline distT="0" distB="0" distL="0" distR="0" wp14:anchorId="12893BE9" wp14:editId="35CC03C1">
              <wp:extent cx="1516380" cy="1110420"/>
              <wp:effectExtent l="0" t="0" r="7620" b="0"/>
              <wp:docPr id="14" name="그림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1914" cy="111447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39913D8" w14:textId="68231B6B" w:rsidR="00EB4CDF" w:rsidRPr="00EB4CDF" w:rsidRDefault="00EB4CDF" w:rsidP="00EB4CDF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0" w:left="1200"/>
        <w:jc w:val="center"/>
        <w:textAlignment w:val="baseline"/>
        <w:rPr>
          <w:ins w:id="218" w:author="Kim DaeHan" w:date="2022-07-17T13:09:00Z"/>
          <w:rFonts w:eastAsiaTheme="minorHAnsi" w:cs="Heebo" w:hint="eastAsia"/>
          <w:color w:val="2A2A2A"/>
          <w:kern w:val="0"/>
          <w:szCs w:val="20"/>
          <w:shd w:val="clear" w:color="auto" w:fill="FFFFFF"/>
        </w:rPr>
        <w:pPrChange w:id="219" w:author="Kim DaeHan" w:date="2022-07-17T13:09:00Z">
          <w:pPr>
            <w:jc w:val="center"/>
          </w:pPr>
        </w:pPrChange>
      </w:pPr>
      <w:ins w:id="220" w:author="Kim DaeHan" w:date="2022-07-17T13:09:00Z">
        <w:r w:rsidRPr="00EB4CDF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  <w:rPrChange w:id="221" w:author="Kim DaeHan" w:date="2022-07-17T13:09:00Z">
              <w:rPr>
                <w:rFonts w:cs="Heebo" w:hint="eastAsia"/>
                <w:color w:val="2A2A2A"/>
                <w:szCs w:val="20"/>
                <w:shd w:val="clear" w:color="auto" w:fill="FFFFFF"/>
              </w:rPr>
            </w:rPrChange>
          </w:rPr>
          <w:t>&lt;</w:t>
        </w:r>
        <w:proofErr w:type="spellStart"/>
        <w:r w:rsidRPr="00EB4CDF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  <w:rPrChange w:id="222" w:author="Kim DaeHan" w:date="2022-07-17T13:09:00Z">
              <w:rPr>
                <w:rFonts w:cs="Heebo" w:hint="eastAsia"/>
                <w:color w:val="2A2A2A"/>
                <w:szCs w:val="20"/>
                <w:shd w:val="clear" w:color="auto" w:fill="FFFFFF"/>
              </w:rPr>
            </w:rPrChange>
          </w:rPr>
          <w:t>L</w:t>
        </w:r>
        <w:r w:rsidRPr="00EB4CDF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223" w:author="Kim DaeHan" w:date="2022-07-17T13:09:00Z">
              <w:rPr>
                <w:rFonts w:cs="Heebo"/>
                <w:color w:val="2A2A2A"/>
                <w:szCs w:val="20"/>
                <w:shd w:val="clear" w:color="auto" w:fill="FFFFFF"/>
              </w:rPr>
            </w:rPrChange>
          </w:rPr>
          <w:t>CA</w:t>
        </w:r>
        <w:proofErr w:type="spellEnd"/>
        <w:r w:rsidRPr="00EB4CDF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224" w:author="Kim DaeHan" w:date="2022-07-17T13:09:00Z">
              <w:rPr>
                <w:rFonts w:cs="Heebo"/>
                <w:color w:val="2A2A2A"/>
                <w:szCs w:val="20"/>
                <w:shd w:val="clear" w:color="auto" w:fill="FFFFFF"/>
              </w:rPr>
            </w:rPrChange>
          </w:rPr>
          <w:t xml:space="preserve"> ‘</w:t>
        </w:r>
        <w:proofErr w:type="spellStart"/>
        <w:r w:rsidRPr="00EB4CDF">
          <w:rPr>
            <w:rFonts w:eastAsiaTheme="minorHAnsi" w:cs="Courier New"/>
            <w:color w:val="000000"/>
            <w:kern w:val="0"/>
            <w:sz w:val="21"/>
            <w:szCs w:val="21"/>
            <w:rPrChange w:id="225" w:author="Kim DaeHan" w:date="2022-07-17T13:09:00Z">
              <w:rPr/>
            </w:rPrChange>
          </w:rPr>
          <w:t>EMPLOYER_</w:t>
        </w:r>
        <w:r w:rsidRPr="00EB4CDF">
          <w:rPr>
            <w:rFonts w:eastAsiaTheme="minorHAnsi" w:cs="Courier New" w:hint="eastAsia"/>
            <w:color w:val="000000"/>
            <w:kern w:val="0"/>
            <w:sz w:val="21"/>
            <w:szCs w:val="21"/>
            <w:rPrChange w:id="226" w:author="Kim DaeHan" w:date="2022-07-17T13:09:00Z">
              <w:rPr>
                <w:rFonts w:hint="eastAsia"/>
              </w:rPr>
            </w:rPrChange>
          </w:rPr>
          <w:t>N</w:t>
        </w:r>
        <w:r w:rsidRPr="00EB4CDF">
          <w:rPr>
            <w:rFonts w:eastAsiaTheme="minorHAnsi" w:cs="Courier New"/>
            <w:color w:val="000000"/>
            <w:kern w:val="0"/>
            <w:sz w:val="21"/>
            <w:szCs w:val="21"/>
            <w:rPrChange w:id="227" w:author="Kim DaeHan" w:date="2022-07-17T13:09:00Z">
              <w:rPr/>
            </w:rPrChange>
          </w:rPr>
          <w:t>AME</w:t>
        </w:r>
        <w:proofErr w:type="spellEnd"/>
        <w:r w:rsidRPr="00EB4CDF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228" w:author="Kim DaeHan" w:date="2022-07-17T13:09:00Z">
              <w:rPr>
                <w:shd w:val="clear" w:color="auto" w:fill="FFFFFF"/>
              </w:rPr>
            </w:rPrChange>
          </w:rPr>
          <w:t xml:space="preserve">’ </w:t>
        </w:r>
        <w:r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>description</w:t>
        </w:r>
        <w:r w:rsidRPr="00EB4CDF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229" w:author="Kim DaeHan" w:date="2022-07-17T13:09:00Z">
              <w:rPr>
                <w:shd w:val="clear" w:color="auto" w:fill="FFFFFF"/>
              </w:rPr>
            </w:rPrChange>
          </w:rPr>
          <w:t>&gt;</w:t>
        </w:r>
      </w:ins>
    </w:p>
    <w:p w14:paraId="26464B95" w14:textId="77777777" w:rsidR="00EB4CDF" w:rsidRPr="0079133D" w:rsidRDefault="00EB4CDF" w:rsidP="007913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textAlignment w:val="baseline"/>
        <w:rPr>
          <w:ins w:id="230" w:author="Kim DaeHan" w:date="2022-07-17T13:08:00Z"/>
          <w:rFonts w:eastAsiaTheme="minorHAnsi" w:cs="Courier New" w:hint="eastAsia"/>
          <w:color w:val="000000"/>
          <w:kern w:val="0"/>
          <w:sz w:val="21"/>
          <w:szCs w:val="21"/>
          <w:rPrChange w:id="231" w:author="Kim DaeHan" w:date="2022-07-17T13:16:00Z">
            <w:rPr>
              <w:ins w:id="232" w:author="Kim DaeHan" w:date="2022-07-17T13:08:00Z"/>
              <w:rFonts w:hint="eastAsia"/>
            </w:rPr>
          </w:rPrChange>
        </w:rPr>
        <w:pPrChange w:id="233" w:author="Kim DaeHan" w:date="2022-07-17T13:16:00Z">
          <w:pPr>
            <w:pStyle w:val="a4"/>
            <w:widowControl/>
            <w:numPr>
              <w:ilvl w:val="1"/>
              <w:numId w:val="3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ind w:leftChars="0" w:left="1200" w:hanging="400"/>
            <w:jc w:val="left"/>
            <w:textAlignment w:val="baseline"/>
          </w:pPr>
        </w:pPrChange>
      </w:pPr>
    </w:p>
    <w:p w14:paraId="7D7FC2DD" w14:textId="77777777" w:rsidR="0079133D" w:rsidRDefault="0079133D">
      <w:pPr>
        <w:widowControl/>
        <w:wordWrap/>
        <w:autoSpaceDE/>
        <w:autoSpaceDN/>
        <w:rPr>
          <w:ins w:id="234" w:author="Kim DaeHan" w:date="2022-07-17T13:16:00Z"/>
          <w:rFonts w:eastAsiaTheme="minorHAnsi" w:cs="Courier New"/>
          <w:color w:val="000000"/>
          <w:kern w:val="0"/>
          <w:sz w:val="21"/>
          <w:szCs w:val="21"/>
        </w:rPr>
      </w:pPr>
      <w:ins w:id="235" w:author="Kim DaeHan" w:date="2022-07-17T13:16:00Z">
        <w:r>
          <w:rPr>
            <w:rFonts w:eastAsiaTheme="minorHAnsi" w:cs="Courier New"/>
            <w:color w:val="000000"/>
            <w:kern w:val="0"/>
            <w:sz w:val="21"/>
            <w:szCs w:val="21"/>
          </w:rPr>
          <w:br w:type="page"/>
        </w:r>
      </w:ins>
    </w:p>
    <w:p w14:paraId="11B7CC94" w14:textId="484CEA33" w:rsidR="00625191" w:rsidRDefault="00625191" w:rsidP="00625191">
      <w:pPr>
        <w:pStyle w:val="a4"/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0"/>
        <w:jc w:val="left"/>
        <w:textAlignment w:val="baseline"/>
        <w:rPr>
          <w:ins w:id="236" w:author="Kim DaeHan" w:date="2022-07-17T13:29:00Z"/>
          <w:rFonts w:eastAsiaTheme="minorHAnsi" w:cs="Courier New"/>
          <w:color w:val="000000"/>
          <w:kern w:val="0"/>
          <w:sz w:val="21"/>
          <w:szCs w:val="21"/>
        </w:rPr>
      </w:pPr>
      <w:proofErr w:type="spellStart"/>
      <w:ins w:id="237" w:author="Kim DaeHan" w:date="2022-07-17T11:54:00Z">
        <w:r w:rsidRPr="00EB4CDF">
          <w:rPr>
            <w:rFonts w:eastAsiaTheme="minorHAnsi" w:cs="Courier New"/>
            <w:color w:val="000000"/>
            <w:kern w:val="0"/>
            <w:sz w:val="21"/>
            <w:szCs w:val="21"/>
            <w:rPrChange w:id="238" w:author="Kim DaeHan" w:date="2022-07-17T13:07:00Z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rPrChange>
          </w:rPr>
          <w:lastRenderedPageBreak/>
          <w:t>EMPLOYER_CITY</w:t>
        </w:r>
      </w:ins>
      <w:proofErr w:type="spellEnd"/>
    </w:p>
    <w:p w14:paraId="75F44283" w14:textId="71871501" w:rsidR="00912BC5" w:rsidRPr="00912BC5" w:rsidRDefault="00912BC5" w:rsidP="00912B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800"/>
        <w:jc w:val="left"/>
        <w:textAlignment w:val="baseline"/>
        <w:rPr>
          <w:ins w:id="239" w:author="Kim DaeHan" w:date="2022-07-17T13:31:00Z"/>
          <w:rFonts w:eastAsiaTheme="minorHAnsi" w:cs="Courier New" w:hint="eastAsia"/>
          <w:color w:val="000000"/>
          <w:kern w:val="0"/>
          <w:sz w:val="21"/>
          <w:szCs w:val="21"/>
          <w:rPrChange w:id="240" w:author="Kim DaeHan" w:date="2022-07-17T13:31:00Z">
            <w:rPr>
              <w:ins w:id="241" w:author="Kim DaeHan" w:date="2022-07-17T13:31:00Z"/>
            </w:rPr>
          </w:rPrChange>
        </w:rPr>
        <w:pPrChange w:id="242" w:author="Kim DaeHan" w:date="2022-07-17T13:31:00Z">
          <w:pPr>
            <w:pStyle w:val="a4"/>
            <w:widowControl/>
            <w:numPr>
              <w:ilvl w:val="1"/>
              <w:numId w:val="3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ind w:leftChars="0" w:left="1200" w:hanging="400"/>
            <w:jc w:val="left"/>
            <w:textAlignment w:val="baseline"/>
          </w:pPr>
        </w:pPrChange>
      </w:pPr>
      <w:ins w:id="243" w:author="Kim DaeHan" w:date="2022-07-17T13:30:00Z">
        <w:r w:rsidRPr="00912BC5">
          <w:rPr>
            <w:rFonts w:eastAsiaTheme="minorHAnsi" w:cs="Courier New"/>
            <w:color w:val="000000"/>
            <w:kern w:val="0"/>
            <w:sz w:val="21"/>
            <w:szCs w:val="21"/>
            <w:rPrChange w:id="244" w:author="Kim DaeHan" w:date="2022-07-17T13:31:00Z">
              <w:rPr/>
            </w:rPrChange>
          </w:rPr>
          <w:t>5612</w:t>
        </w:r>
        <w:r w:rsidRPr="00912BC5">
          <w:rPr>
            <w:rFonts w:eastAsiaTheme="minorHAnsi" w:cs="Courier New" w:hint="eastAsia"/>
            <w:color w:val="000000"/>
            <w:kern w:val="0"/>
            <w:sz w:val="21"/>
            <w:szCs w:val="21"/>
            <w:rPrChange w:id="245" w:author="Kim DaeHan" w:date="2022-07-17T13:31:00Z">
              <w:rPr>
                <w:rFonts w:hint="eastAsia"/>
              </w:rPr>
            </w:rPrChange>
          </w:rPr>
          <w:t xml:space="preserve">의 </w:t>
        </w:r>
        <w:r w:rsidRPr="00912BC5">
          <w:rPr>
            <w:rFonts w:eastAsiaTheme="minorHAnsi" w:cs="Courier New"/>
            <w:color w:val="000000"/>
            <w:kern w:val="0"/>
            <w:sz w:val="21"/>
            <w:szCs w:val="21"/>
            <w:rPrChange w:id="246" w:author="Kim DaeHan" w:date="2022-07-17T13:31:00Z">
              <w:rPr/>
            </w:rPrChange>
          </w:rPr>
          <w:t>unique</w:t>
        </w:r>
        <w:r w:rsidRPr="00912BC5">
          <w:rPr>
            <w:rFonts w:eastAsiaTheme="minorHAnsi" w:cs="Courier New" w:hint="eastAsia"/>
            <w:color w:val="000000"/>
            <w:kern w:val="0"/>
            <w:sz w:val="21"/>
            <w:szCs w:val="21"/>
            <w:rPrChange w:id="247" w:author="Kim DaeHan" w:date="2022-07-17T13:31:00Z">
              <w:rPr>
                <w:rFonts w:hint="eastAsia"/>
              </w:rPr>
            </w:rPrChange>
          </w:rPr>
          <w:t>로 적지 않은 분류이다.</w:t>
        </w:r>
        <w:r w:rsidRPr="00912BC5">
          <w:rPr>
            <w:rFonts w:eastAsiaTheme="minorHAnsi" w:cs="Courier New"/>
            <w:color w:val="000000"/>
            <w:kern w:val="0"/>
            <w:sz w:val="21"/>
            <w:szCs w:val="21"/>
            <w:rPrChange w:id="248" w:author="Kim DaeHan" w:date="2022-07-17T13:31:00Z">
              <w:rPr/>
            </w:rPrChange>
          </w:rPr>
          <w:t xml:space="preserve"> </w:t>
        </w:r>
      </w:ins>
      <w:ins w:id="249" w:author="Kim DaeHan" w:date="2022-07-17T13:31:00Z">
        <w:r>
          <w:rPr>
            <w:rFonts w:eastAsiaTheme="minorHAnsi" w:cs="Courier New" w:hint="eastAsia"/>
            <w:color w:val="000000"/>
            <w:kern w:val="0"/>
            <w:sz w:val="21"/>
            <w:szCs w:val="21"/>
          </w:rPr>
          <w:t>그렇기에</w:t>
        </w:r>
        <w:r>
          <w:rPr>
            <w:rFonts w:eastAsiaTheme="minorHAnsi" w:cs="Courier New"/>
            <w:color w:val="000000"/>
            <w:kern w:val="0"/>
            <w:sz w:val="21"/>
            <w:szCs w:val="21"/>
          </w:rPr>
          <w:t xml:space="preserve"> </w:t>
        </w:r>
      </w:ins>
      <w:ins w:id="250" w:author="Kim DaeHan" w:date="2022-07-17T13:30:00Z">
        <w:r w:rsidRPr="00912BC5">
          <w:rPr>
            <w:rFonts w:eastAsiaTheme="minorHAnsi" w:cs="Courier New" w:hint="eastAsia"/>
            <w:color w:val="000000"/>
            <w:kern w:val="0"/>
            <w:sz w:val="21"/>
            <w:szCs w:val="21"/>
            <w:rPrChange w:id="251" w:author="Kim DaeHan" w:date="2022-07-17T13:31:00Z">
              <w:rPr>
                <w:rFonts w:hint="eastAsia"/>
              </w:rPr>
            </w:rPrChange>
          </w:rPr>
          <w:t xml:space="preserve">이보다 좀더 </w:t>
        </w:r>
      </w:ins>
      <w:ins w:id="252" w:author="Kim DaeHan" w:date="2022-07-17T13:31:00Z">
        <w:r w:rsidRPr="00912BC5">
          <w:rPr>
            <w:rFonts w:eastAsiaTheme="minorHAnsi" w:cs="Courier New" w:hint="eastAsia"/>
            <w:color w:val="000000"/>
            <w:kern w:val="0"/>
            <w:sz w:val="21"/>
            <w:szCs w:val="21"/>
            <w:rPrChange w:id="253" w:author="Kim DaeHan" w:date="2022-07-17T13:31:00Z">
              <w:rPr>
                <w:rFonts w:hint="eastAsia"/>
              </w:rPr>
            </w:rPrChange>
          </w:rPr>
          <w:t>상위 개념인</w:t>
        </w:r>
        <w:proofErr w:type="spellStart"/>
        <w:r w:rsidRPr="00912BC5">
          <w:rPr>
            <w:rFonts w:eastAsiaTheme="minorHAnsi" w:cs="Courier New"/>
            <w:color w:val="000000"/>
            <w:kern w:val="0"/>
            <w:sz w:val="21"/>
            <w:szCs w:val="21"/>
            <w:rPrChange w:id="254" w:author="Kim DaeHan" w:date="2022-07-17T13:31:00Z">
              <w:rPr/>
            </w:rPrChange>
          </w:rPr>
          <w:t>EMPLOYER_</w:t>
        </w:r>
        <w:r>
          <w:rPr>
            <w:rFonts w:eastAsiaTheme="minorHAnsi" w:cs="Courier New" w:hint="eastAsia"/>
            <w:color w:val="000000"/>
            <w:kern w:val="0"/>
            <w:sz w:val="21"/>
            <w:szCs w:val="21"/>
          </w:rPr>
          <w:t>S</w:t>
        </w:r>
        <w:r>
          <w:rPr>
            <w:rFonts w:eastAsiaTheme="minorHAnsi" w:cs="Courier New"/>
            <w:color w:val="000000"/>
            <w:kern w:val="0"/>
            <w:sz w:val="21"/>
            <w:szCs w:val="21"/>
          </w:rPr>
          <w:t>TATE</w:t>
        </w:r>
        <w:proofErr w:type="spellEnd"/>
        <w:r>
          <w:rPr>
            <w:rFonts w:eastAsiaTheme="minorHAnsi" w:cs="Courier New" w:hint="eastAsia"/>
            <w:color w:val="000000"/>
            <w:kern w:val="0"/>
            <w:sz w:val="21"/>
            <w:szCs w:val="21"/>
          </w:rPr>
          <w:t>를 분석해 보았다.</w:t>
        </w:r>
      </w:ins>
    </w:p>
    <w:p w14:paraId="49C18CCE" w14:textId="36A89546" w:rsidR="00912BC5" w:rsidRPr="00912BC5" w:rsidRDefault="00912BC5" w:rsidP="00912B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800"/>
        <w:jc w:val="left"/>
        <w:textAlignment w:val="baseline"/>
        <w:rPr>
          <w:ins w:id="255" w:author="Kim DaeHan" w:date="2022-07-17T13:08:00Z"/>
          <w:rFonts w:eastAsiaTheme="minorHAnsi" w:cs="Courier New" w:hint="eastAsia"/>
          <w:color w:val="000000"/>
          <w:kern w:val="0"/>
          <w:sz w:val="21"/>
          <w:szCs w:val="21"/>
          <w:rPrChange w:id="256" w:author="Kim DaeHan" w:date="2022-07-17T13:31:00Z">
            <w:rPr>
              <w:ins w:id="257" w:author="Kim DaeHan" w:date="2022-07-17T13:08:00Z"/>
              <w:rFonts w:hint="eastAsia"/>
            </w:rPr>
          </w:rPrChange>
        </w:rPr>
        <w:pPrChange w:id="258" w:author="Kim DaeHan" w:date="2022-07-17T13:30:00Z">
          <w:pPr>
            <w:pStyle w:val="a4"/>
            <w:widowControl/>
            <w:numPr>
              <w:ilvl w:val="1"/>
              <w:numId w:val="3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ind w:leftChars="0" w:left="1200" w:hanging="400"/>
            <w:jc w:val="left"/>
            <w:textAlignment w:val="baseline"/>
          </w:pPr>
        </w:pPrChange>
      </w:pPr>
    </w:p>
    <w:p w14:paraId="002C17CE" w14:textId="7516F4B4" w:rsidR="00EB4CDF" w:rsidRDefault="00912BC5" w:rsidP="00912BC5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800"/>
        <w:jc w:val="center"/>
        <w:textAlignment w:val="baseline"/>
        <w:rPr>
          <w:ins w:id="259" w:author="Kim DaeHan" w:date="2022-07-17T13:31:00Z"/>
          <w:rFonts w:eastAsiaTheme="minorHAnsi" w:cs="Courier New"/>
          <w:color w:val="000000"/>
          <w:kern w:val="0"/>
          <w:sz w:val="21"/>
          <w:szCs w:val="21"/>
        </w:rPr>
      </w:pPr>
      <w:ins w:id="260" w:author="Kim DaeHan" w:date="2022-07-17T13:29:00Z">
        <w:r>
          <w:rPr>
            <w:noProof/>
          </w:rPr>
          <w:drawing>
            <wp:inline distT="0" distB="0" distL="0" distR="0" wp14:anchorId="7FB509BF" wp14:editId="1CBDD483">
              <wp:extent cx="1463040" cy="1083030"/>
              <wp:effectExtent l="0" t="0" r="3810" b="3175"/>
              <wp:docPr id="15" name="그림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7393" cy="108625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noProof/>
          </w:rPr>
          <w:drawing>
            <wp:inline distT="0" distB="0" distL="0" distR="0" wp14:anchorId="079EDBA0" wp14:editId="2B79C7EB">
              <wp:extent cx="1453862" cy="1061085"/>
              <wp:effectExtent l="0" t="0" r="0" b="5715"/>
              <wp:docPr id="16" name="그림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57538" cy="106376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0AFF028" w14:textId="3FB03C9F" w:rsidR="00912BC5" w:rsidRPr="00912BC5" w:rsidRDefault="00912BC5" w:rsidP="00912BC5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0" w:left="1200"/>
        <w:jc w:val="center"/>
        <w:textAlignment w:val="baseline"/>
        <w:rPr>
          <w:ins w:id="261" w:author="Kim DaeHan" w:date="2022-07-17T13:31:00Z"/>
          <w:rFonts w:eastAsiaTheme="minorHAnsi" w:cs="Courier New"/>
          <w:color w:val="000000"/>
          <w:kern w:val="0"/>
          <w:sz w:val="21"/>
          <w:szCs w:val="21"/>
          <w:rPrChange w:id="262" w:author="Kim DaeHan" w:date="2022-07-17T13:31:00Z">
            <w:rPr>
              <w:ins w:id="263" w:author="Kim DaeHan" w:date="2022-07-17T13:31:00Z"/>
              <w:shd w:val="clear" w:color="auto" w:fill="FFFFFF"/>
            </w:rPr>
          </w:rPrChange>
        </w:rPr>
        <w:pPrChange w:id="264" w:author="Kim DaeHan" w:date="2022-07-17T13:32:00Z">
          <w:pPr>
            <w:pStyle w:val="a4"/>
            <w:ind w:leftChars="0" w:left="760"/>
            <w:jc w:val="center"/>
          </w:pPr>
        </w:pPrChange>
      </w:pPr>
      <w:ins w:id="265" w:author="Kim DaeHan" w:date="2022-07-17T13:31:00Z">
        <w:r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t>&lt;</w:t>
        </w:r>
        <w:proofErr w:type="spellStart"/>
        <w:r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t>L</w:t>
        </w:r>
        <w:r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>CA</w:t>
        </w:r>
        <w:proofErr w:type="spellEnd"/>
        <w:r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 xml:space="preserve"> ‘</w:t>
        </w:r>
        <w:proofErr w:type="spellStart"/>
        <w:r w:rsidRPr="00935454">
          <w:rPr>
            <w:rFonts w:eastAsiaTheme="minorHAnsi" w:cs="Courier New"/>
            <w:color w:val="000000"/>
            <w:kern w:val="0"/>
            <w:sz w:val="21"/>
            <w:szCs w:val="21"/>
          </w:rPr>
          <w:t>EMPLOYER_CITY</w:t>
        </w:r>
        <w:proofErr w:type="spellEnd"/>
        <w:r w:rsidRPr="00912BC5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266" w:author="Kim DaeHan" w:date="2022-07-17T13:31:00Z">
              <w:rPr>
                <w:shd w:val="clear" w:color="auto" w:fill="FFFFFF"/>
              </w:rPr>
            </w:rPrChange>
          </w:rPr>
          <w:t>’ &amp; ‘</w:t>
        </w:r>
      </w:ins>
      <w:proofErr w:type="spellStart"/>
      <w:ins w:id="267" w:author="Kim DaeHan" w:date="2022-07-17T13:32:00Z">
        <w:r w:rsidRPr="00935454">
          <w:rPr>
            <w:rFonts w:eastAsiaTheme="minorHAnsi" w:cs="Courier New"/>
            <w:color w:val="000000"/>
            <w:kern w:val="0"/>
            <w:sz w:val="21"/>
            <w:szCs w:val="21"/>
          </w:rPr>
          <w:t>EMPLOYER_</w:t>
        </w:r>
        <w:r>
          <w:rPr>
            <w:rFonts w:eastAsiaTheme="minorHAnsi" w:cs="Courier New" w:hint="eastAsia"/>
            <w:color w:val="000000"/>
            <w:kern w:val="0"/>
            <w:sz w:val="21"/>
            <w:szCs w:val="21"/>
          </w:rPr>
          <w:t>S</w:t>
        </w:r>
        <w:r>
          <w:rPr>
            <w:rFonts w:eastAsiaTheme="minorHAnsi" w:cs="Courier New"/>
            <w:color w:val="000000"/>
            <w:kern w:val="0"/>
            <w:sz w:val="21"/>
            <w:szCs w:val="21"/>
          </w:rPr>
          <w:t>TATE</w:t>
        </w:r>
      </w:ins>
      <w:proofErr w:type="spellEnd"/>
      <w:ins w:id="268" w:author="Kim DaeHan" w:date="2022-07-17T13:31:00Z">
        <w:r w:rsidRPr="00912BC5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269" w:author="Kim DaeHan" w:date="2022-07-17T13:31:00Z">
              <w:rPr>
                <w:shd w:val="clear" w:color="auto" w:fill="FFFFFF"/>
              </w:rPr>
            </w:rPrChange>
          </w:rPr>
          <w:t>’ description&gt;</w:t>
        </w:r>
      </w:ins>
    </w:p>
    <w:p w14:paraId="289D1F13" w14:textId="5F493ABC" w:rsidR="00912BC5" w:rsidRDefault="00912BC5" w:rsidP="00912BC5">
      <w:pPr>
        <w:jc w:val="center"/>
        <w:rPr>
          <w:ins w:id="270" w:author="Kim DaeHan" w:date="2022-07-17T13:32:00Z"/>
          <w:rFonts w:eastAsiaTheme="minorHAnsi" w:cs="Heebo"/>
          <w:color w:val="2A2A2A"/>
          <w:kern w:val="0"/>
          <w:szCs w:val="20"/>
          <w:shd w:val="clear" w:color="auto" w:fill="FFFFFF"/>
        </w:rPr>
      </w:pPr>
      <w:ins w:id="271" w:author="Kim DaeHan" w:date="2022-07-17T13:32:00Z">
        <w:r>
          <w:rPr>
            <w:rFonts w:eastAsiaTheme="minorHAnsi" w:cs="Heebo" w:hint="eastAsia"/>
            <w:noProof/>
            <w:color w:val="2A2A2A"/>
            <w:szCs w:val="20"/>
            <w:shd w:val="clear" w:color="auto" w:fill="FFFFFF"/>
          </w:rPr>
          <w:drawing>
            <wp:inline distT="0" distB="0" distL="0" distR="0" wp14:anchorId="08313957" wp14:editId="7ADE80AA">
              <wp:extent cx="4427220" cy="4266828"/>
              <wp:effectExtent l="0" t="0" r="0" b="635"/>
              <wp:docPr id="17" name="그림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428742" cy="42682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6B69F7D" w14:textId="10F38BFD" w:rsidR="00912BC5" w:rsidRDefault="00912BC5" w:rsidP="00912BC5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0"/>
        <w:jc w:val="center"/>
        <w:textAlignment w:val="baseline"/>
        <w:rPr>
          <w:ins w:id="272" w:author="Kim DaeHan" w:date="2022-07-17T13:33:00Z"/>
          <w:rFonts w:eastAsiaTheme="minorHAnsi" w:cs="Heebo"/>
          <w:color w:val="2A2A2A"/>
          <w:kern w:val="0"/>
          <w:szCs w:val="20"/>
          <w:shd w:val="clear" w:color="auto" w:fill="FFFFFF"/>
        </w:rPr>
      </w:pPr>
      <w:ins w:id="273" w:author="Kim DaeHan" w:date="2022-07-17T13:32:00Z">
        <w:r w:rsidRPr="00935454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t>&lt;</w:t>
        </w:r>
        <w:proofErr w:type="spellStart"/>
        <w:r w:rsidRPr="00935454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t>L</w:t>
        </w:r>
        <w:r w:rsidRPr="00935454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>CA</w:t>
        </w:r>
        <w:proofErr w:type="spellEnd"/>
        <w:r w:rsidRPr="00935454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 xml:space="preserve"> ‘</w:t>
        </w:r>
        <w:proofErr w:type="spellStart"/>
        <w:r w:rsidRPr="00935454">
          <w:rPr>
            <w:rFonts w:eastAsiaTheme="minorHAnsi" w:cs="Courier New"/>
            <w:color w:val="000000"/>
            <w:kern w:val="0"/>
            <w:sz w:val="21"/>
            <w:szCs w:val="21"/>
          </w:rPr>
          <w:t>EMPLOYER_</w:t>
        </w:r>
        <w:r>
          <w:rPr>
            <w:rFonts w:eastAsiaTheme="minorHAnsi" w:cs="Courier New" w:hint="eastAsia"/>
            <w:color w:val="000000"/>
            <w:kern w:val="0"/>
            <w:sz w:val="21"/>
            <w:szCs w:val="21"/>
          </w:rPr>
          <w:t>S</w:t>
        </w:r>
        <w:r>
          <w:rPr>
            <w:rFonts w:eastAsiaTheme="minorHAnsi" w:cs="Courier New"/>
            <w:color w:val="000000"/>
            <w:kern w:val="0"/>
            <w:sz w:val="21"/>
            <w:szCs w:val="21"/>
          </w:rPr>
          <w:t>TATE</w:t>
        </w:r>
        <w:proofErr w:type="spellEnd"/>
        <w:r w:rsidRPr="00935454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 xml:space="preserve">’ </w:t>
        </w:r>
        <w:r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t>h</w:t>
        </w:r>
        <w:r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>istogram</w:t>
        </w:r>
        <w:r w:rsidRPr="00935454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>&gt;</w:t>
        </w:r>
      </w:ins>
    </w:p>
    <w:p w14:paraId="6A4E1604" w14:textId="4501F5A5" w:rsidR="00E45B05" w:rsidRDefault="00E45B05" w:rsidP="00912BC5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0"/>
        <w:jc w:val="center"/>
        <w:textAlignment w:val="baseline"/>
        <w:rPr>
          <w:ins w:id="274" w:author="Kim DaeHan" w:date="2022-07-17T13:33:00Z"/>
          <w:rFonts w:eastAsiaTheme="minorHAnsi" w:cs="Heebo"/>
          <w:color w:val="2A2A2A"/>
          <w:kern w:val="0"/>
          <w:szCs w:val="20"/>
          <w:shd w:val="clear" w:color="auto" w:fill="FFFFFF"/>
        </w:rPr>
      </w:pPr>
    </w:p>
    <w:p w14:paraId="773995E7" w14:textId="6E4DA219" w:rsidR="00E45B05" w:rsidRDefault="00E45B05" w:rsidP="00E45B05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0"/>
        <w:textAlignment w:val="baseline"/>
        <w:rPr>
          <w:ins w:id="275" w:author="Kim DaeHan" w:date="2022-07-17T13:35:00Z"/>
          <w:rFonts w:eastAsiaTheme="minorHAnsi" w:cs="Courier New"/>
          <w:color w:val="000000"/>
          <w:kern w:val="0"/>
          <w:sz w:val="21"/>
          <w:szCs w:val="21"/>
        </w:rPr>
      </w:pPr>
      <w:ins w:id="276" w:author="Kim DaeHan" w:date="2022-07-17T13:33:00Z">
        <w:r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ab/>
        </w:r>
        <w:r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t xml:space="preserve">가장 많은 </w:t>
        </w:r>
      </w:ins>
      <w:proofErr w:type="spellStart"/>
      <w:ins w:id="277" w:author="Kim DaeHan" w:date="2022-07-17T13:34:00Z">
        <w:r w:rsidRPr="00935454">
          <w:rPr>
            <w:rFonts w:eastAsiaTheme="minorHAnsi" w:cs="Courier New"/>
            <w:color w:val="000000"/>
            <w:kern w:val="0"/>
            <w:sz w:val="21"/>
            <w:szCs w:val="21"/>
          </w:rPr>
          <w:t>EMPLOYER_</w:t>
        </w:r>
        <w:r>
          <w:rPr>
            <w:rFonts w:eastAsiaTheme="minorHAnsi" w:cs="Courier New" w:hint="eastAsia"/>
            <w:color w:val="000000"/>
            <w:kern w:val="0"/>
            <w:sz w:val="21"/>
            <w:szCs w:val="21"/>
          </w:rPr>
          <w:t>S</w:t>
        </w:r>
        <w:r>
          <w:rPr>
            <w:rFonts w:eastAsiaTheme="minorHAnsi" w:cs="Courier New"/>
            <w:color w:val="000000"/>
            <w:kern w:val="0"/>
            <w:sz w:val="21"/>
            <w:szCs w:val="21"/>
          </w:rPr>
          <w:t>TATE</w:t>
        </w:r>
        <w:proofErr w:type="spellEnd"/>
        <w:r>
          <w:rPr>
            <w:rFonts w:eastAsiaTheme="minorHAnsi" w:cs="Courier New"/>
            <w:color w:val="000000"/>
            <w:kern w:val="0"/>
            <w:sz w:val="21"/>
            <w:szCs w:val="21"/>
          </w:rPr>
          <w:t xml:space="preserve"> </w:t>
        </w:r>
        <w:r>
          <w:rPr>
            <w:rFonts w:eastAsiaTheme="minorHAnsi" w:cs="Courier New" w:hint="eastAsia"/>
            <w:color w:val="000000"/>
            <w:kern w:val="0"/>
            <w:sz w:val="21"/>
            <w:szCs w:val="21"/>
          </w:rPr>
          <w:t xml:space="preserve">실리콘 밸리가 위치해 있는 캘리포니아 </w:t>
        </w:r>
        <w:proofErr w:type="gramStart"/>
        <w:r>
          <w:rPr>
            <w:rFonts w:eastAsiaTheme="minorHAnsi" w:cs="Courier New" w:hint="eastAsia"/>
            <w:color w:val="000000"/>
            <w:kern w:val="0"/>
            <w:sz w:val="21"/>
            <w:szCs w:val="21"/>
          </w:rPr>
          <w:t>주 였으며</w:t>
        </w:r>
        <w:proofErr w:type="gramEnd"/>
        <w:r>
          <w:rPr>
            <w:rFonts w:eastAsiaTheme="minorHAnsi" w:cs="Courier New" w:hint="eastAsia"/>
            <w:color w:val="000000"/>
            <w:kern w:val="0"/>
            <w:sz w:val="21"/>
            <w:szCs w:val="21"/>
          </w:rPr>
          <w:t xml:space="preserve"> 이를 통해 </w:t>
        </w:r>
        <w:proofErr w:type="spellStart"/>
        <w:r>
          <w:rPr>
            <w:rFonts w:eastAsiaTheme="minorHAnsi" w:cs="Courier New"/>
            <w:color w:val="000000"/>
            <w:kern w:val="0"/>
            <w:sz w:val="21"/>
            <w:szCs w:val="21"/>
          </w:rPr>
          <w:t>LCA</w:t>
        </w:r>
        <w:proofErr w:type="spellEnd"/>
        <w:r>
          <w:rPr>
            <w:rFonts w:eastAsiaTheme="minorHAnsi" w:cs="Courier New" w:hint="eastAsia"/>
            <w:color w:val="000000"/>
            <w:kern w:val="0"/>
            <w:sz w:val="21"/>
            <w:szCs w:val="21"/>
          </w:rPr>
          <w:t xml:space="preserve">의 대부분이 </w:t>
        </w:r>
        <w:r>
          <w:rPr>
            <w:rFonts w:eastAsiaTheme="minorHAnsi" w:cs="Courier New"/>
            <w:color w:val="000000"/>
            <w:kern w:val="0"/>
            <w:sz w:val="21"/>
            <w:szCs w:val="21"/>
          </w:rPr>
          <w:t xml:space="preserve">computer </w:t>
        </w:r>
        <w:r>
          <w:rPr>
            <w:rFonts w:eastAsiaTheme="minorHAnsi" w:cs="Courier New" w:hint="eastAsia"/>
            <w:color w:val="000000"/>
            <w:kern w:val="0"/>
            <w:sz w:val="21"/>
            <w:szCs w:val="21"/>
          </w:rPr>
          <w:t xml:space="preserve">관련 </w:t>
        </w:r>
        <w:proofErr w:type="spellStart"/>
        <w:r>
          <w:rPr>
            <w:rFonts w:eastAsiaTheme="minorHAnsi" w:cs="Courier New" w:hint="eastAsia"/>
            <w:color w:val="000000"/>
            <w:kern w:val="0"/>
            <w:sz w:val="21"/>
            <w:szCs w:val="21"/>
          </w:rPr>
          <w:t>직종자이고</w:t>
        </w:r>
        <w:proofErr w:type="spellEnd"/>
        <w:r>
          <w:rPr>
            <w:rFonts w:eastAsiaTheme="minorHAnsi" w:cs="Courier New" w:hint="eastAsia"/>
            <w:color w:val="000000"/>
            <w:kern w:val="0"/>
            <w:sz w:val="21"/>
            <w:szCs w:val="21"/>
          </w:rPr>
          <w:t xml:space="preserve"> </w:t>
        </w:r>
      </w:ins>
      <w:proofErr w:type="spellStart"/>
      <w:ins w:id="278" w:author="Kim DaeHan" w:date="2022-07-17T13:35:00Z">
        <w:r>
          <w:rPr>
            <w:rFonts w:eastAsiaTheme="minorHAnsi" w:cs="Courier New" w:hint="eastAsia"/>
            <w:color w:val="000000"/>
            <w:kern w:val="0"/>
            <w:sz w:val="21"/>
            <w:szCs w:val="21"/>
          </w:rPr>
          <w:t>실리컨</w:t>
        </w:r>
        <w:proofErr w:type="spellEnd"/>
        <w:r>
          <w:rPr>
            <w:rFonts w:eastAsiaTheme="minorHAnsi" w:cs="Courier New" w:hint="eastAsia"/>
            <w:color w:val="000000"/>
            <w:kern w:val="0"/>
            <w:sz w:val="21"/>
            <w:szCs w:val="21"/>
          </w:rPr>
          <w:t xml:space="preserve"> 밸리가 위치한 캘리포니아 주로 유입된다는 것을 확인할 수 있다.</w:t>
        </w:r>
      </w:ins>
    </w:p>
    <w:p w14:paraId="3350849B" w14:textId="3F3997AC" w:rsidR="00E45B05" w:rsidRDefault="00E45B05" w:rsidP="00E45B05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0"/>
        <w:textAlignment w:val="baseline"/>
        <w:rPr>
          <w:ins w:id="279" w:author="Kim DaeHan" w:date="2022-07-17T13:35:00Z"/>
          <w:rFonts w:eastAsiaTheme="minorHAnsi" w:cs="Courier New"/>
          <w:color w:val="000000"/>
          <w:kern w:val="0"/>
          <w:sz w:val="21"/>
          <w:szCs w:val="21"/>
        </w:rPr>
      </w:pPr>
    </w:p>
    <w:p w14:paraId="1F7C6838" w14:textId="77777777" w:rsidR="00E45B05" w:rsidRPr="00E45B05" w:rsidRDefault="00E45B05" w:rsidP="00E45B05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0"/>
        <w:textAlignment w:val="baseline"/>
        <w:rPr>
          <w:ins w:id="280" w:author="Kim DaeHan" w:date="2022-07-17T13:32:00Z"/>
          <w:rFonts w:eastAsiaTheme="minorHAnsi" w:cs="Heebo" w:hint="eastAsia"/>
          <w:color w:val="2A2A2A"/>
          <w:kern w:val="0"/>
          <w:szCs w:val="20"/>
          <w:shd w:val="clear" w:color="auto" w:fill="FFFFFF"/>
        </w:rPr>
        <w:pPrChange w:id="281" w:author="Kim DaeHan" w:date="2022-07-17T13:33:00Z">
          <w:pPr>
            <w:pStyle w:val="a4"/>
            <w:widowControl/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autoSpaceDE/>
            <w:autoSpaceDN/>
            <w:spacing w:after="0" w:line="240" w:lineRule="auto"/>
            <w:ind w:leftChars="0"/>
            <w:jc w:val="center"/>
            <w:textAlignment w:val="baseline"/>
          </w:pPr>
        </w:pPrChange>
      </w:pPr>
    </w:p>
    <w:p w14:paraId="175F16CA" w14:textId="77777777" w:rsidR="00912BC5" w:rsidRPr="00912BC5" w:rsidRDefault="00912BC5" w:rsidP="00912BC5">
      <w:pPr>
        <w:jc w:val="center"/>
        <w:rPr>
          <w:ins w:id="282" w:author="Kim DaeHan" w:date="2022-07-17T13:31:00Z"/>
          <w:rFonts w:eastAsiaTheme="minorHAnsi" w:cs="Heebo" w:hint="eastAsia"/>
          <w:color w:val="2A2A2A"/>
          <w:kern w:val="0"/>
          <w:szCs w:val="20"/>
          <w:shd w:val="clear" w:color="auto" w:fill="FFFFFF"/>
          <w:rPrChange w:id="283" w:author="Kim DaeHan" w:date="2022-07-17T13:32:00Z">
            <w:rPr>
              <w:ins w:id="284" w:author="Kim DaeHan" w:date="2022-07-17T13:31:00Z"/>
              <w:rFonts w:hint="eastAsia"/>
              <w:shd w:val="clear" w:color="auto" w:fill="FFFFFF"/>
            </w:rPr>
          </w:rPrChange>
        </w:rPr>
        <w:pPrChange w:id="285" w:author="Kim DaeHan" w:date="2022-07-17T13:32:00Z">
          <w:pPr>
            <w:pStyle w:val="a4"/>
            <w:ind w:leftChars="0" w:left="760"/>
            <w:jc w:val="center"/>
          </w:pPr>
        </w:pPrChange>
      </w:pPr>
    </w:p>
    <w:p w14:paraId="2D287546" w14:textId="2A93CE51" w:rsidR="00625191" w:rsidRDefault="00625191" w:rsidP="00625191">
      <w:pPr>
        <w:pStyle w:val="a4"/>
        <w:widowControl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0"/>
        <w:jc w:val="left"/>
        <w:textAlignment w:val="baseline"/>
        <w:rPr>
          <w:ins w:id="286" w:author="Kim DaeHan" w:date="2022-07-17T13:43:00Z"/>
          <w:rFonts w:eastAsiaTheme="minorHAnsi" w:cs="Courier New"/>
          <w:color w:val="000000"/>
          <w:kern w:val="0"/>
          <w:sz w:val="21"/>
          <w:szCs w:val="21"/>
        </w:rPr>
      </w:pPr>
      <w:proofErr w:type="spellStart"/>
      <w:ins w:id="287" w:author="Kim DaeHan" w:date="2022-07-17T11:54:00Z">
        <w:r w:rsidRPr="00EB4CDF">
          <w:rPr>
            <w:rFonts w:eastAsiaTheme="minorHAnsi" w:cs="Courier New"/>
            <w:color w:val="000000"/>
            <w:kern w:val="0"/>
            <w:sz w:val="21"/>
            <w:szCs w:val="21"/>
            <w:rPrChange w:id="288" w:author="Kim DaeHan" w:date="2022-07-17T13:07:00Z">
              <w:rPr/>
            </w:rPrChange>
          </w:rPr>
          <w:lastRenderedPageBreak/>
          <w:t>EMPLOYER_PROVINCE</w:t>
        </w:r>
      </w:ins>
      <w:proofErr w:type="spellEnd"/>
    </w:p>
    <w:p w14:paraId="29670C0D" w14:textId="221C5FDA" w:rsidR="00DD0669" w:rsidRDefault="00DD0669" w:rsidP="00DD0669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760"/>
        <w:jc w:val="left"/>
        <w:textAlignment w:val="baseline"/>
        <w:rPr>
          <w:ins w:id="289" w:author="Kim DaeHan" w:date="2022-07-17T13:43:00Z"/>
          <w:rFonts w:eastAsiaTheme="minorHAnsi" w:cs="Courier New"/>
          <w:color w:val="000000"/>
          <w:kern w:val="0"/>
          <w:sz w:val="21"/>
          <w:szCs w:val="21"/>
        </w:rPr>
      </w:pPr>
      <w:ins w:id="290" w:author="Kim DaeHan" w:date="2022-07-17T13:43:00Z">
        <w:r>
          <w:rPr>
            <w:rFonts w:eastAsiaTheme="minorHAnsi" w:cs="Courier New" w:hint="eastAsia"/>
            <w:color w:val="000000"/>
            <w:kern w:val="0"/>
            <w:sz w:val="21"/>
            <w:szCs w:val="21"/>
          </w:rPr>
          <w:t>위 c</w:t>
        </w:r>
        <w:r>
          <w:rPr>
            <w:rFonts w:eastAsiaTheme="minorHAnsi" w:cs="Courier New"/>
            <w:color w:val="000000"/>
            <w:kern w:val="0"/>
            <w:sz w:val="21"/>
            <w:szCs w:val="21"/>
          </w:rPr>
          <w:t>olumn</w:t>
        </w:r>
        <w:r>
          <w:rPr>
            <w:rFonts w:eastAsiaTheme="minorHAnsi" w:cs="Courier New" w:hint="eastAsia"/>
            <w:color w:val="000000"/>
            <w:kern w:val="0"/>
            <w:sz w:val="21"/>
            <w:szCs w:val="21"/>
          </w:rPr>
          <w:t>의 경우 정확인 의미를 파악하기 어려웠다.</w:t>
        </w:r>
        <w:r>
          <w:rPr>
            <w:rFonts w:eastAsiaTheme="minorHAnsi" w:cs="Courier New"/>
            <w:color w:val="000000"/>
            <w:kern w:val="0"/>
            <w:sz w:val="21"/>
            <w:szCs w:val="21"/>
          </w:rPr>
          <w:t xml:space="preserve"> </w:t>
        </w:r>
        <w:r>
          <w:rPr>
            <w:rFonts w:eastAsiaTheme="minorHAnsi" w:cs="Courier New" w:hint="eastAsia"/>
            <w:color w:val="000000"/>
            <w:kern w:val="0"/>
            <w:sz w:val="21"/>
            <w:szCs w:val="21"/>
          </w:rPr>
          <w:t xml:space="preserve">일반적으로 </w:t>
        </w:r>
        <w:r>
          <w:rPr>
            <w:rFonts w:eastAsiaTheme="minorHAnsi" w:cs="Courier New"/>
            <w:color w:val="000000"/>
            <w:kern w:val="0"/>
            <w:sz w:val="21"/>
            <w:szCs w:val="21"/>
          </w:rPr>
          <w:t>State</w:t>
        </w:r>
        <w:r>
          <w:rPr>
            <w:rFonts w:eastAsiaTheme="minorHAnsi" w:cs="Courier New" w:hint="eastAsia"/>
            <w:color w:val="000000"/>
            <w:kern w:val="0"/>
            <w:sz w:val="21"/>
            <w:szCs w:val="21"/>
          </w:rPr>
          <w:t xml:space="preserve">와 </w:t>
        </w:r>
        <w:r>
          <w:rPr>
            <w:rFonts w:eastAsiaTheme="minorHAnsi" w:cs="Courier New"/>
            <w:color w:val="000000"/>
            <w:kern w:val="0"/>
            <w:sz w:val="21"/>
            <w:szCs w:val="21"/>
          </w:rPr>
          <w:t>province</w:t>
        </w:r>
        <w:r>
          <w:rPr>
            <w:rFonts w:eastAsiaTheme="minorHAnsi" w:cs="Courier New" w:hint="eastAsia"/>
            <w:color w:val="000000"/>
            <w:kern w:val="0"/>
            <w:sz w:val="21"/>
            <w:szCs w:val="21"/>
          </w:rPr>
          <w:t>는 동치의 개념으로 이해하고 있지만</w:t>
        </w:r>
        <w:r>
          <w:rPr>
            <w:rFonts w:eastAsiaTheme="minorHAnsi" w:cs="Courier New"/>
            <w:color w:val="000000"/>
            <w:kern w:val="0"/>
            <w:sz w:val="21"/>
            <w:szCs w:val="21"/>
          </w:rPr>
          <w:t xml:space="preserve"> </w:t>
        </w:r>
        <w:proofErr w:type="spellStart"/>
        <w:r>
          <w:rPr>
            <w:rFonts w:eastAsiaTheme="minorHAnsi" w:cs="Courier New"/>
            <w:color w:val="000000"/>
            <w:kern w:val="0"/>
            <w:sz w:val="21"/>
            <w:szCs w:val="21"/>
          </w:rPr>
          <w:t>LCA</w:t>
        </w:r>
        <w:proofErr w:type="spellEnd"/>
        <w:r>
          <w:rPr>
            <w:rFonts w:eastAsiaTheme="minorHAnsi" w:cs="Courier New" w:hint="eastAsia"/>
            <w:color w:val="000000"/>
            <w:kern w:val="0"/>
            <w:sz w:val="21"/>
            <w:szCs w:val="21"/>
          </w:rPr>
          <w:t>에서는 다른 추가적의 정의로 사용되고 있는 것 같았다.</w:t>
        </w:r>
      </w:ins>
    </w:p>
    <w:p w14:paraId="71462663" w14:textId="77777777" w:rsidR="00DD0669" w:rsidRDefault="00DD0669" w:rsidP="00DD0669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760"/>
        <w:jc w:val="center"/>
        <w:textAlignment w:val="baseline"/>
        <w:rPr>
          <w:ins w:id="291" w:author="Kim DaeHan" w:date="2022-07-17T13:43:00Z"/>
          <w:rFonts w:eastAsiaTheme="minorHAnsi" w:cs="Courier New"/>
          <w:color w:val="000000"/>
          <w:kern w:val="0"/>
          <w:sz w:val="21"/>
          <w:szCs w:val="21"/>
        </w:rPr>
      </w:pPr>
      <w:ins w:id="292" w:author="Kim DaeHan" w:date="2022-07-17T13:43:00Z">
        <w:r>
          <w:rPr>
            <w:noProof/>
          </w:rPr>
          <w:drawing>
            <wp:inline distT="0" distB="0" distL="0" distR="0" wp14:anchorId="5CFB6073" wp14:editId="32AFFE3C">
              <wp:extent cx="4785360" cy="4595027"/>
              <wp:effectExtent l="0" t="0" r="0" b="0"/>
              <wp:docPr id="18" name="그림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88065" cy="45976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B3B91BD" w14:textId="77777777" w:rsidR="00DD0669" w:rsidRPr="00FA3EDC" w:rsidRDefault="00DD0669" w:rsidP="00DD0669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0" w:left="1200"/>
        <w:jc w:val="center"/>
        <w:textAlignment w:val="baseline"/>
        <w:rPr>
          <w:ins w:id="293" w:author="Kim DaeHan" w:date="2022-07-17T13:43:00Z"/>
          <w:rFonts w:eastAsiaTheme="minorHAnsi" w:cs="Courier New"/>
          <w:color w:val="000000"/>
          <w:kern w:val="0"/>
          <w:sz w:val="21"/>
          <w:szCs w:val="21"/>
        </w:rPr>
      </w:pPr>
      <w:ins w:id="294" w:author="Kim DaeHan" w:date="2022-07-17T13:43:00Z">
        <w:r w:rsidRPr="009B6E16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t>&lt;</w:t>
        </w:r>
        <w:proofErr w:type="spellStart"/>
        <w:r w:rsidRPr="009B6E16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t>L</w:t>
        </w:r>
        <w:r w:rsidRPr="009B6E16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>CA</w:t>
        </w:r>
        <w:proofErr w:type="spellEnd"/>
        <w:r w:rsidRPr="009B6E16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 xml:space="preserve"> ‘</w:t>
        </w:r>
        <w:proofErr w:type="spellStart"/>
        <w:r w:rsidRPr="009B6E16">
          <w:rPr>
            <w:rFonts w:eastAsiaTheme="minorHAnsi" w:cs="Courier New"/>
            <w:color w:val="000000"/>
            <w:kern w:val="0"/>
            <w:szCs w:val="20"/>
            <w:rPrChange w:id="295" w:author="Kim DaeHan" w:date="2022-07-17T13:53:00Z">
              <w:rPr>
                <w:rFonts w:eastAsiaTheme="minorHAnsi" w:cs="Courier New"/>
                <w:color w:val="000000"/>
                <w:kern w:val="0"/>
                <w:sz w:val="21"/>
                <w:szCs w:val="21"/>
              </w:rPr>
            </w:rPrChange>
          </w:rPr>
          <w:t>EMPLOYER_PROVINCE</w:t>
        </w:r>
        <w:proofErr w:type="spellEnd"/>
        <w:r w:rsidRPr="009B6E16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 xml:space="preserve">’ </w:t>
        </w:r>
        <w:r w:rsidRPr="009B6E16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t>h</w:t>
        </w:r>
        <w:r w:rsidRPr="009B6E16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>istogram</w:t>
        </w:r>
        <w:r w:rsidRPr="00FA3EDC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>&gt;</w:t>
        </w:r>
      </w:ins>
    </w:p>
    <w:p w14:paraId="69BD04C6" w14:textId="1206C624" w:rsidR="00625191" w:rsidRDefault="00DD0669" w:rsidP="000C2D74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760"/>
        <w:textAlignment w:val="baseline"/>
        <w:rPr>
          <w:ins w:id="296" w:author="Kim DaeHan" w:date="2022-07-17T13:46:00Z"/>
          <w:rFonts w:eastAsiaTheme="minorHAnsi" w:cs="Courier New"/>
          <w:color w:val="000000"/>
          <w:kern w:val="0"/>
          <w:sz w:val="21"/>
          <w:szCs w:val="21"/>
        </w:rPr>
      </w:pPr>
      <w:ins w:id="297" w:author="Kim DaeHan" w:date="2022-07-17T13:43:00Z">
        <w:r>
          <w:rPr>
            <w:rFonts w:eastAsiaTheme="minorHAnsi" w:cs="Courier New" w:hint="eastAsia"/>
            <w:color w:val="000000"/>
            <w:kern w:val="0"/>
            <w:sz w:val="21"/>
            <w:szCs w:val="21"/>
          </w:rPr>
          <w:t>T</w:t>
        </w:r>
        <w:r>
          <w:rPr>
            <w:rFonts w:eastAsiaTheme="minorHAnsi" w:cs="Courier New"/>
            <w:color w:val="000000"/>
            <w:kern w:val="0"/>
            <w:sz w:val="21"/>
            <w:szCs w:val="21"/>
          </w:rPr>
          <w:t xml:space="preserve">exas 주가 </w:t>
        </w:r>
        <w:r>
          <w:rPr>
            <w:rFonts w:eastAsiaTheme="minorHAnsi" w:cs="Courier New" w:hint="eastAsia"/>
            <w:color w:val="000000"/>
            <w:kern w:val="0"/>
            <w:sz w:val="21"/>
            <w:szCs w:val="21"/>
          </w:rPr>
          <w:t>압도적으로 많았다</w:t>
        </w:r>
        <w:r>
          <w:rPr>
            <w:rFonts w:eastAsiaTheme="minorHAnsi" w:cs="Courier New"/>
            <w:color w:val="000000"/>
            <w:kern w:val="0"/>
            <w:sz w:val="21"/>
            <w:szCs w:val="21"/>
          </w:rPr>
          <w:t xml:space="preserve">. </w:t>
        </w:r>
        <w:r>
          <w:rPr>
            <w:rFonts w:eastAsiaTheme="minorHAnsi" w:cs="Courier New" w:hint="eastAsia"/>
            <w:color w:val="000000"/>
            <w:kern w:val="0"/>
            <w:sz w:val="21"/>
            <w:szCs w:val="21"/>
          </w:rPr>
          <w:t>하지만 데이터 자체의 의미는 이해할 수 없었다.</w:t>
        </w:r>
        <w:r>
          <w:rPr>
            <w:rFonts w:eastAsiaTheme="minorHAnsi" w:cs="Courier New"/>
            <w:color w:val="000000"/>
            <w:kern w:val="0"/>
            <w:sz w:val="21"/>
            <w:szCs w:val="21"/>
          </w:rPr>
          <w:t xml:space="preserve"> </w:t>
        </w:r>
        <w:r>
          <w:rPr>
            <w:rFonts w:eastAsiaTheme="minorHAnsi" w:cs="Courier New" w:hint="eastAsia"/>
            <w:color w:val="000000"/>
            <w:kern w:val="0"/>
            <w:sz w:val="21"/>
            <w:szCs w:val="21"/>
          </w:rPr>
          <w:t>추가적인 정보 검색이 필요해 보인다.</w:t>
        </w:r>
      </w:ins>
    </w:p>
    <w:p w14:paraId="28EC1B9D" w14:textId="77777777" w:rsidR="000C2D74" w:rsidRPr="000C2D74" w:rsidRDefault="000C2D74" w:rsidP="000C2D74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="760"/>
        <w:textAlignment w:val="baseline"/>
        <w:rPr>
          <w:ins w:id="298" w:author="Kim DaeHan" w:date="2022-07-17T11:56:00Z"/>
          <w:rFonts w:eastAsiaTheme="minorHAnsi" w:cs="Courier New" w:hint="eastAsia"/>
          <w:color w:val="000000"/>
          <w:kern w:val="0"/>
          <w:sz w:val="21"/>
          <w:szCs w:val="21"/>
          <w:rPrChange w:id="299" w:author="Kim DaeHan" w:date="2022-07-17T13:46:00Z">
            <w:rPr>
              <w:ins w:id="300" w:author="Kim DaeHan" w:date="2022-07-17T11:56:00Z"/>
              <w:shd w:val="clear" w:color="auto" w:fill="FFFFFF"/>
            </w:rPr>
          </w:rPrChange>
        </w:rPr>
        <w:pPrChange w:id="301" w:author="Kim DaeHan" w:date="2022-07-17T13:46:00Z">
          <w:pPr>
            <w:pStyle w:val="a4"/>
            <w:ind w:leftChars="0"/>
          </w:pPr>
        </w:pPrChange>
      </w:pPr>
    </w:p>
    <w:p w14:paraId="59A5C42A" w14:textId="77777777" w:rsidR="00791212" w:rsidRDefault="00791212">
      <w:pPr>
        <w:widowControl/>
        <w:wordWrap/>
        <w:autoSpaceDE/>
        <w:autoSpaceDN/>
        <w:rPr>
          <w:ins w:id="302" w:author="Kim DaeHan" w:date="2022-07-17T13:58:00Z"/>
          <w:rFonts w:eastAsiaTheme="minorHAnsi" w:cs="Heebo"/>
          <w:color w:val="2A2A2A"/>
          <w:kern w:val="0"/>
          <w:szCs w:val="20"/>
          <w:shd w:val="clear" w:color="auto" w:fill="FFFFFF"/>
        </w:rPr>
      </w:pPr>
      <w:ins w:id="303" w:author="Kim DaeHan" w:date="2022-07-17T13:58:00Z">
        <w:r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br w:type="page"/>
        </w:r>
      </w:ins>
    </w:p>
    <w:p w14:paraId="67AF3CD7" w14:textId="5879F480" w:rsidR="00625191" w:rsidRPr="002D2C8F" w:rsidRDefault="00625191" w:rsidP="00625191">
      <w:pPr>
        <w:pStyle w:val="a4"/>
        <w:numPr>
          <w:ilvl w:val="0"/>
          <w:numId w:val="3"/>
        </w:numPr>
        <w:ind w:leftChars="0"/>
        <w:rPr>
          <w:ins w:id="304" w:author="Kim DaeHan" w:date="2022-07-17T13:58:00Z"/>
          <w:rFonts w:eastAsiaTheme="minorHAnsi" w:cs="Heebo"/>
          <w:b/>
          <w:bCs/>
          <w:color w:val="2A2A2A"/>
          <w:kern w:val="0"/>
          <w:szCs w:val="20"/>
          <w:shd w:val="clear" w:color="auto" w:fill="FFFFFF"/>
          <w:rPrChange w:id="305" w:author="Kim DaeHan" w:date="2022-07-17T14:09:00Z">
            <w:rPr>
              <w:ins w:id="306" w:author="Kim DaeHan" w:date="2022-07-17T13:58:00Z"/>
              <w:rFonts w:eastAsiaTheme="minorHAnsi" w:cs="Heebo"/>
              <w:color w:val="2A2A2A"/>
              <w:kern w:val="0"/>
              <w:szCs w:val="20"/>
              <w:shd w:val="clear" w:color="auto" w:fill="FFFFFF"/>
            </w:rPr>
          </w:rPrChange>
        </w:rPr>
      </w:pPr>
      <w:ins w:id="307" w:author="Kim DaeHan" w:date="2022-07-17T11:56:00Z">
        <w:r w:rsidRPr="002D2C8F">
          <w:rPr>
            <w:rFonts w:eastAsiaTheme="minorHAnsi" w:cs="Heebo"/>
            <w:b/>
            <w:bCs/>
            <w:color w:val="2A2A2A"/>
            <w:kern w:val="0"/>
            <w:szCs w:val="20"/>
            <w:shd w:val="clear" w:color="auto" w:fill="FFFFFF"/>
            <w:rPrChange w:id="308" w:author="Kim DaeHan" w:date="2022-07-17T14:09:00Z">
              <w:rPr>
                <w:rFonts w:eastAsiaTheme="minorHAnsi" w:cs="Heebo"/>
                <w:color w:val="2A2A2A"/>
                <w:kern w:val="0"/>
                <w:szCs w:val="20"/>
                <w:shd w:val="clear" w:color="auto" w:fill="FFFFFF"/>
              </w:rPr>
            </w:rPrChange>
          </w:rPr>
          <w:lastRenderedPageBreak/>
          <w:t>Agent</w:t>
        </w:r>
      </w:ins>
    </w:p>
    <w:p w14:paraId="3D2BBAD4" w14:textId="5D0BB3C3" w:rsidR="001631BF" w:rsidRDefault="001631BF" w:rsidP="002D2C8F">
      <w:pPr>
        <w:pStyle w:val="HTML"/>
        <w:shd w:val="clear" w:color="auto" w:fill="FFFFFF"/>
        <w:tabs>
          <w:tab w:val="clear" w:pos="916"/>
          <w:tab w:val="left" w:pos="702"/>
        </w:tabs>
        <w:wordWrap w:val="0"/>
        <w:ind w:left="702"/>
        <w:textAlignment w:val="baseline"/>
        <w:rPr>
          <w:ins w:id="309" w:author="Kim DaeHan" w:date="2022-07-17T14:04:00Z"/>
          <w:rFonts w:asciiTheme="minorHAnsi" w:eastAsiaTheme="minorHAnsi" w:hAnsiTheme="minorHAnsi" w:cs="Courier New"/>
          <w:color w:val="000000"/>
          <w:sz w:val="21"/>
          <w:szCs w:val="21"/>
        </w:rPr>
        <w:pPrChange w:id="310" w:author="Kim DaeHan" w:date="2022-07-17T14:06:00Z">
          <w:pPr>
            <w:pStyle w:val="HTML"/>
            <w:numPr>
              <w:ilvl w:val="1"/>
              <w:numId w:val="3"/>
            </w:numPr>
            <w:shd w:val="clear" w:color="auto" w:fill="FFFFFF"/>
            <w:wordWrap w:val="0"/>
            <w:ind w:left="1200" w:hanging="400"/>
            <w:textAlignment w:val="baseline"/>
          </w:pPr>
        </w:pPrChange>
      </w:pPr>
      <w:ins w:id="311" w:author="Kim DaeHan" w:date="2022-07-17T14:02:00Z">
        <w:r>
          <w:rPr>
            <w:rFonts w:asciiTheme="minorHAnsi" w:eastAsiaTheme="minorHAnsi" w:hAnsiTheme="minorHAnsi" w:cs="Courier New" w:hint="eastAsia"/>
            <w:color w:val="000000"/>
            <w:sz w:val="21"/>
            <w:szCs w:val="21"/>
          </w:rPr>
          <w:t xml:space="preserve">여기서 </w:t>
        </w:r>
        <w:r>
          <w:rPr>
            <w:rFonts w:asciiTheme="minorHAnsi" w:eastAsiaTheme="minorHAnsi" w:hAnsiTheme="minorHAnsi" w:cs="Courier New"/>
            <w:color w:val="000000"/>
            <w:sz w:val="21"/>
            <w:szCs w:val="21"/>
          </w:rPr>
          <w:t>agent</w:t>
        </w:r>
        <w:r>
          <w:rPr>
            <w:rFonts w:asciiTheme="minorHAnsi" w:eastAsiaTheme="minorHAnsi" w:hAnsiTheme="minorHAnsi" w:cs="Courier New" w:hint="eastAsia"/>
            <w:color w:val="000000"/>
            <w:sz w:val="21"/>
            <w:szCs w:val="21"/>
          </w:rPr>
          <w:t xml:space="preserve">의 정의가 </w:t>
        </w:r>
        <w:r>
          <w:rPr>
            <w:rFonts w:asciiTheme="minorHAnsi" w:eastAsiaTheme="minorHAnsi" w:hAnsiTheme="minorHAnsi" w:cs="Courier New"/>
            <w:color w:val="000000"/>
            <w:sz w:val="21"/>
            <w:szCs w:val="21"/>
          </w:rPr>
          <w:t>employer</w:t>
        </w:r>
        <w:r>
          <w:rPr>
            <w:rFonts w:asciiTheme="minorHAnsi" w:eastAsiaTheme="minorHAnsi" w:hAnsiTheme="minorHAnsi" w:cs="Courier New" w:hint="eastAsia"/>
            <w:color w:val="000000"/>
            <w:sz w:val="21"/>
            <w:szCs w:val="21"/>
          </w:rPr>
          <w:t xml:space="preserve">를 의미하는 건지 </w:t>
        </w:r>
        <w:r>
          <w:rPr>
            <w:rFonts w:asciiTheme="minorHAnsi" w:eastAsiaTheme="minorHAnsi" w:hAnsiTheme="minorHAnsi" w:cs="Courier New"/>
            <w:color w:val="000000"/>
            <w:sz w:val="21"/>
            <w:szCs w:val="21"/>
          </w:rPr>
          <w:t>employee</w:t>
        </w:r>
        <w:r>
          <w:rPr>
            <w:rFonts w:asciiTheme="minorHAnsi" w:eastAsiaTheme="minorHAnsi" w:hAnsiTheme="minorHAnsi" w:cs="Courier New" w:hint="eastAsia"/>
            <w:color w:val="000000"/>
            <w:sz w:val="21"/>
            <w:szCs w:val="21"/>
          </w:rPr>
          <w:t>를 의미하는 건지 혼란스러웠다.</w:t>
        </w:r>
      </w:ins>
      <w:ins w:id="312" w:author="Kim DaeHan" w:date="2022-07-17T14:03:00Z">
        <w:r>
          <w:rPr>
            <w:rFonts w:asciiTheme="minorHAnsi" w:eastAsiaTheme="minorHAnsi" w:hAnsiTheme="minorHAnsi" w:cs="Courier New"/>
            <w:color w:val="000000"/>
            <w:sz w:val="21"/>
            <w:szCs w:val="21"/>
          </w:rPr>
          <w:t xml:space="preserve"> </w:t>
        </w:r>
        <w:r>
          <w:rPr>
            <w:rFonts w:asciiTheme="minorHAnsi" w:eastAsiaTheme="minorHAnsi" w:hAnsiTheme="minorHAnsi" w:cs="Courier New" w:hint="eastAsia"/>
            <w:color w:val="000000"/>
            <w:sz w:val="21"/>
            <w:szCs w:val="21"/>
          </w:rPr>
          <w:t xml:space="preserve">맥락상으로는 </w:t>
        </w:r>
        <w:r>
          <w:rPr>
            <w:rFonts w:asciiTheme="minorHAnsi" w:eastAsiaTheme="minorHAnsi" w:hAnsiTheme="minorHAnsi" w:cs="Courier New"/>
            <w:color w:val="000000"/>
            <w:sz w:val="21"/>
            <w:szCs w:val="21"/>
          </w:rPr>
          <w:t>E</w:t>
        </w:r>
      </w:ins>
      <w:ins w:id="313" w:author="Kim DaeHan" w:date="2022-07-17T14:04:00Z">
        <w:r>
          <w:rPr>
            <w:rFonts w:asciiTheme="minorHAnsi" w:eastAsiaTheme="minorHAnsi" w:hAnsiTheme="minorHAnsi" w:cs="Courier New"/>
            <w:color w:val="000000"/>
            <w:sz w:val="21"/>
            <w:szCs w:val="21"/>
          </w:rPr>
          <w:t>mployee</w:t>
        </w:r>
        <w:r>
          <w:rPr>
            <w:rFonts w:asciiTheme="minorHAnsi" w:eastAsiaTheme="minorHAnsi" w:hAnsiTheme="minorHAnsi" w:cs="Courier New" w:hint="eastAsia"/>
            <w:color w:val="000000"/>
            <w:sz w:val="21"/>
            <w:szCs w:val="21"/>
          </w:rPr>
          <w:t>에 가깝다고 고려되지만 아래 지표인</w:t>
        </w:r>
        <w:r>
          <w:rPr>
            <w:rFonts w:asciiTheme="minorHAnsi" w:eastAsiaTheme="minorHAnsi" w:hAnsiTheme="minorHAnsi" w:cs="Courier New"/>
            <w:color w:val="000000"/>
            <w:sz w:val="21"/>
            <w:szCs w:val="21"/>
          </w:rPr>
          <w:t xml:space="preserve"> </w:t>
        </w:r>
        <w:proofErr w:type="spellStart"/>
        <w:r w:rsidRPr="00935454">
          <w:rPr>
            <w:rFonts w:asciiTheme="minorHAnsi" w:eastAsiaTheme="minorHAnsi" w:hAnsiTheme="minorHAnsi" w:cs="Courier New"/>
            <w:color w:val="000000"/>
            <w:sz w:val="21"/>
            <w:szCs w:val="21"/>
          </w:rPr>
          <w:t>AGENT_REPRESENTING_EMPLOYER</w:t>
        </w:r>
        <w:proofErr w:type="spellEnd"/>
        <w:r>
          <w:rPr>
            <w:rFonts w:asciiTheme="minorHAnsi" w:eastAsiaTheme="minorHAnsi" w:hAnsiTheme="minorHAnsi" w:cs="Courier New" w:hint="eastAsia"/>
            <w:color w:val="000000"/>
            <w:sz w:val="21"/>
            <w:szCs w:val="21"/>
          </w:rPr>
          <w:t>에서 a</w:t>
        </w:r>
        <w:r>
          <w:rPr>
            <w:rFonts w:asciiTheme="minorHAnsi" w:eastAsiaTheme="minorHAnsi" w:hAnsiTheme="minorHAnsi" w:cs="Courier New"/>
            <w:color w:val="000000"/>
            <w:sz w:val="21"/>
            <w:szCs w:val="21"/>
          </w:rPr>
          <w:t>gent</w:t>
        </w:r>
        <w:r>
          <w:rPr>
            <w:rFonts w:asciiTheme="minorHAnsi" w:eastAsiaTheme="minorHAnsi" w:hAnsiTheme="minorHAnsi" w:cs="Courier New" w:hint="eastAsia"/>
            <w:color w:val="000000"/>
            <w:sz w:val="21"/>
            <w:szCs w:val="21"/>
          </w:rPr>
          <w:t xml:space="preserve">가 </w:t>
        </w:r>
        <w:r>
          <w:rPr>
            <w:rFonts w:asciiTheme="minorHAnsi" w:eastAsiaTheme="minorHAnsi" w:hAnsiTheme="minorHAnsi" w:cs="Courier New"/>
            <w:color w:val="000000"/>
            <w:sz w:val="21"/>
            <w:szCs w:val="21"/>
          </w:rPr>
          <w:t>employer를</w:t>
        </w:r>
        <w:r>
          <w:rPr>
            <w:rFonts w:asciiTheme="minorHAnsi" w:eastAsiaTheme="minorHAnsi" w:hAnsiTheme="minorHAnsi" w:cs="Courier New"/>
            <w:color w:val="000000"/>
            <w:sz w:val="21"/>
            <w:szCs w:val="21"/>
          </w:rPr>
          <w:t xml:space="preserve"> </w:t>
        </w:r>
        <w:r>
          <w:rPr>
            <w:rFonts w:asciiTheme="minorHAnsi" w:eastAsiaTheme="minorHAnsi" w:hAnsiTheme="minorHAnsi" w:cs="Courier New" w:hint="eastAsia"/>
            <w:color w:val="000000"/>
            <w:sz w:val="21"/>
            <w:szCs w:val="21"/>
          </w:rPr>
          <w:t>의미하</w:t>
        </w:r>
      </w:ins>
      <w:ins w:id="314" w:author="Kim DaeHan" w:date="2022-07-17T14:05:00Z">
        <w:r w:rsidR="002D2C8F">
          <w:rPr>
            <w:rFonts w:asciiTheme="minorHAnsi" w:eastAsiaTheme="minorHAnsi" w:hAnsiTheme="minorHAnsi" w:cs="Courier New" w:hint="eastAsia"/>
            <w:color w:val="000000"/>
            <w:sz w:val="21"/>
            <w:szCs w:val="21"/>
          </w:rPr>
          <w:t>는 것 같아 혼돈이 있다.</w:t>
        </w:r>
      </w:ins>
    </w:p>
    <w:p w14:paraId="2F11E98E" w14:textId="51AB2DB5" w:rsidR="001631BF" w:rsidRPr="001631BF" w:rsidRDefault="001631BF" w:rsidP="002D2C8F">
      <w:pPr>
        <w:pStyle w:val="HTML"/>
        <w:shd w:val="clear" w:color="auto" w:fill="FFFFFF"/>
        <w:tabs>
          <w:tab w:val="clear" w:pos="916"/>
          <w:tab w:val="left" w:pos="282"/>
        </w:tabs>
        <w:wordWrap w:val="0"/>
        <w:textAlignment w:val="baseline"/>
        <w:rPr>
          <w:ins w:id="315" w:author="Kim DaeHan" w:date="2022-07-17T14:02:00Z"/>
          <w:rFonts w:asciiTheme="minorHAnsi" w:eastAsiaTheme="minorHAnsi" w:hAnsiTheme="minorHAnsi" w:cs="Courier New" w:hint="eastAsia"/>
          <w:color w:val="000000"/>
          <w:sz w:val="21"/>
          <w:szCs w:val="21"/>
        </w:rPr>
        <w:pPrChange w:id="316" w:author="Kim DaeHan" w:date="2022-07-17T14:05:00Z">
          <w:pPr>
            <w:pStyle w:val="HTML"/>
            <w:numPr>
              <w:ilvl w:val="1"/>
              <w:numId w:val="3"/>
            </w:numPr>
            <w:shd w:val="clear" w:color="auto" w:fill="FFFFFF"/>
            <w:wordWrap w:val="0"/>
            <w:ind w:left="1200" w:hanging="400"/>
            <w:textAlignment w:val="baseline"/>
          </w:pPr>
        </w:pPrChange>
      </w:pPr>
    </w:p>
    <w:p w14:paraId="52308771" w14:textId="6FDDE7C8" w:rsidR="00625191" w:rsidRDefault="00625191" w:rsidP="00625191">
      <w:pPr>
        <w:pStyle w:val="HTML"/>
        <w:numPr>
          <w:ilvl w:val="1"/>
          <w:numId w:val="3"/>
        </w:numPr>
        <w:shd w:val="clear" w:color="auto" w:fill="FFFFFF"/>
        <w:wordWrap w:val="0"/>
        <w:textAlignment w:val="baseline"/>
        <w:rPr>
          <w:ins w:id="317" w:author="Kim DaeHan" w:date="2022-07-17T13:54:00Z"/>
          <w:rFonts w:asciiTheme="minorHAnsi" w:eastAsiaTheme="minorHAnsi" w:hAnsiTheme="minorHAnsi" w:cs="Courier New"/>
          <w:color w:val="000000"/>
          <w:sz w:val="21"/>
          <w:szCs w:val="21"/>
        </w:rPr>
      </w:pPr>
      <w:proofErr w:type="spellStart"/>
      <w:ins w:id="318" w:author="Kim DaeHan" w:date="2022-07-17T11:56:00Z">
        <w:r w:rsidRPr="000C2D74">
          <w:rPr>
            <w:rFonts w:asciiTheme="minorHAnsi" w:eastAsiaTheme="minorHAnsi" w:hAnsiTheme="minorHAnsi" w:cs="Courier New"/>
            <w:color w:val="000000"/>
            <w:sz w:val="21"/>
            <w:szCs w:val="21"/>
            <w:rPrChange w:id="319" w:author="Kim DaeHan" w:date="2022-07-17T13:47:00Z">
              <w:rPr>
                <w:rFonts w:ascii="Courier New" w:hAnsi="Courier New" w:cs="Courier New"/>
                <w:color w:val="000000"/>
                <w:sz w:val="21"/>
                <w:szCs w:val="21"/>
              </w:rPr>
            </w:rPrChange>
          </w:rPr>
          <w:t>AGENT_REPRESENTING_EMPLOYER</w:t>
        </w:r>
      </w:ins>
      <w:proofErr w:type="spellEnd"/>
    </w:p>
    <w:p w14:paraId="7ACEE323" w14:textId="46ECD52F" w:rsidR="009B6E16" w:rsidRDefault="009B6E16" w:rsidP="009B6E16">
      <w:pPr>
        <w:pStyle w:val="HTML"/>
        <w:shd w:val="clear" w:color="auto" w:fill="FFFFFF"/>
        <w:wordWrap w:val="0"/>
        <w:ind w:left="800"/>
        <w:textAlignment w:val="baseline"/>
        <w:rPr>
          <w:ins w:id="320" w:author="Kim DaeHan" w:date="2022-07-17T13:52:00Z"/>
          <w:rFonts w:asciiTheme="minorHAnsi" w:eastAsiaTheme="minorHAnsi" w:hAnsiTheme="minorHAnsi" w:cs="Courier New" w:hint="eastAsia"/>
          <w:color w:val="000000"/>
          <w:sz w:val="21"/>
          <w:szCs w:val="21"/>
        </w:rPr>
        <w:pPrChange w:id="321" w:author="Kim DaeHan" w:date="2022-07-17T13:54:00Z">
          <w:pPr>
            <w:pStyle w:val="HTML"/>
            <w:numPr>
              <w:ilvl w:val="1"/>
              <w:numId w:val="3"/>
            </w:numPr>
            <w:shd w:val="clear" w:color="auto" w:fill="FFFFFF"/>
            <w:wordWrap w:val="0"/>
            <w:ind w:left="1200" w:hanging="400"/>
            <w:textAlignment w:val="baseline"/>
          </w:pPr>
        </w:pPrChange>
      </w:pPr>
      <w:ins w:id="322" w:author="Kim DaeHan" w:date="2022-07-17T13:54:00Z">
        <w:r>
          <w:rPr>
            <w:rFonts w:asciiTheme="minorHAnsi" w:eastAsiaTheme="minorHAnsi" w:hAnsiTheme="minorHAnsi" w:cs="Courier New" w:hint="eastAsia"/>
            <w:color w:val="000000"/>
            <w:sz w:val="21"/>
            <w:szCs w:val="21"/>
          </w:rPr>
          <w:t>A</w:t>
        </w:r>
        <w:r>
          <w:rPr>
            <w:rFonts w:asciiTheme="minorHAnsi" w:eastAsiaTheme="minorHAnsi" w:hAnsiTheme="minorHAnsi" w:cs="Courier New"/>
            <w:color w:val="000000"/>
            <w:sz w:val="21"/>
            <w:szCs w:val="21"/>
          </w:rPr>
          <w:t>gent</w:t>
        </w:r>
        <w:r>
          <w:rPr>
            <w:rFonts w:asciiTheme="minorHAnsi" w:eastAsiaTheme="minorHAnsi" w:hAnsiTheme="minorHAnsi" w:cs="Courier New" w:hint="eastAsia"/>
            <w:color w:val="000000"/>
            <w:sz w:val="21"/>
            <w:szCs w:val="21"/>
          </w:rPr>
          <w:t xml:space="preserve">가 </w:t>
        </w:r>
        <w:r>
          <w:rPr>
            <w:rFonts w:asciiTheme="minorHAnsi" w:eastAsiaTheme="minorHAnsi" w:hAnsiTheme="minorHAnsi" w:cs="Courier New"/>
            <w:color w:val="000000"/>
            <w:sz w:val="21"/>
            <w:szCs w:val="21"/>
          </w:rPr>
          <w:t>employer</w:t>
        </w:r>
        <w:r>
          <w:rPr>
            <w:rFonts w:asciiTheme="minorHAnsi" w:eastAsiaTheme="minorHAnsi" w:hAnsiTheme="minorHAnsi" w:cs="Courier New" w:hint="eastAsia"/>
            <w:color w:val="000000"/>
            <w:sz w:val="21"/>
            <w:szCs w:val="21"/>
          </w:rPr>
          <w:t>를 대표하는지 묻는 지</w:t>
        </w:r>
      </w:ins>
      <w:ins w:id="323" w:author="Kim DaeHan" w:date="2022-07-17T13:55:00Z">
        <w:r>
          <w:rPr>
            <w:rFonts w:asciiTheme="minorHAnsi" w:eastAsiaTheme="minorHAnsi" w:hAnsiTheme="minorHAnsi" w:cs="Courier New" w:hint="eastAsia"/>
            <w:color w:val="000000"/>
            <w:sz w:val="21"/>
            <w:szCs w:val="21"/>
          </w:rPr>
          <w:t>표이다.</w:t>
        </w:r>
      </w:ins>
    </w:p>
    <w:p w14:paraId="5BBC99F1" w14:textId="77777777" w:rsidR="009B6E16" w:rsidRDefault="009B6E16" w:rsidP="009B6E16">
      <w:pPr>
        <w:pStyle w:val="HTML"/>
        <w:shd w:val="clear" w:color="auto" w:fill="FFFFFF"/>
        <w:wordWrap w:val="0"/>
        <w:ind w:left="1200"/>
        <w:jc w:val="center"/>
        <w:textAlignment w:val="baseline"/>
        <w:rPr>
          <w:ins w:id="324" w:author="Kim DaeHan" w:date="2022-07-17T13:54:00Z"/>
          <w:rFonts w:asciiTheme="minorHAnsi" w:eastAsiaTheme="minorHAnsi" w:hAnsiTheme="minorHAnsi" w:cs="Courier New"/>
          <w:color w:val="000000"/>
          <w:sz w:val="21"/>
          <w:szCs w:val="21"/>
        </w:rPr>
      </w:pPr>
      <w:ins w:id="325" w:author="Kim DaeHan" w:date="2022-07-17T13:52:00Z">
        <w:r>
          <w:rPr>
            <w:noProof/>
          </w:rPr>
          <w:drawing>
            <wp:inline distT="0" distB="0" distL="0" distR="0" wp14:anchorId="5B12A2FA" wp14:editId="146EF424">
              <wp:extent cx="1943100" cy="927522"/>
              <wp:effectExtent l="0" t="0" r="0" b="6350"/>
              <wp:docPr id="19" name="그림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43100" cy="92752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43EB2DF" w14:textId="0AAFFE29" w:rsidR="009B6E16" w:rsidRPr="000C2D74" w:rsidRDefault="009B6E16" w:rsidP="009B6E16">
      <w:pPr>
        <w:pStyle w:val="HTML"/>
        <w:shd w:val="clear" w:color="auto" w:fill="FFFFFF"/>
        <w:wordWrap w:val="0"/>
        <w:ind w:left="1200"/>
        <w:jc w:val="center"/>
        <w:textAlignment w:val="baseline"/>
        <w:rPr>
          <w:ins w:id="326" w:author="Kim DaeHan" w:date="2022-07-17T11:56:00Z"/>
          <w:rFonts w:asciiTheme="minorHAnsi" w:eastAsiaTheme="minorHAnsi" w:hAnsiTheme="minorHAnsi" w:cs="Courier New" w:hint="eastAsia"/>
          <w:color w:val="000000"/>
          <w:sz w:val="21"/>
          <w:szCs w:val="21"/>
          <w:rPrChange w:id="327" w:author="Kim DaeHan" w:date="2022-07-17T13:47:00Z">
            <w:rPr>
              <w:ins w:id="328" w:author="Kim DaeHan" w:date="2022-07-17T11:56:00Z"/>
              <w:rFonts w:ascii="Courier New" w:hAnsi="Courier New" w:cs="Courier New"/>
              <w:color w:val="000000"/>
              <w:sz w:val="21"/>
              <w:szCs w:val="21"/>
            </w:rPr>
          </w:rPrChange>
        </w:rPr>
        <w:pPrChange w:id="329" w:author="Kim DaeHan" w:date="2022-07-17T13:55:00Z">
          <w:pPr>
            <w:pStyle w:val="HTML"/>
            <w:numPr>
              <w:ilvl w:val="1"/>
              <w:numId w:val="3"/>
            </w:numPr>
            <w:shd w:val="clear" w:color="auto" w:fill="FFFFFF"/>
            <w:wordWrap w:val="0"/>
            <w:ind w:left="1200" w:hanging="400"/>
            <w:textAlignment w:val="baseline"/>
          </w:pPr>
        </w:pPrChange>
      </w:pPr>
      <w:ins w:id="330" w:author="Kim DaeHan" w:date="2022-07-17T13:53:00Z">
        <w:r w:rsidRPr="009B6E16">
          <w:rPr>
            <w:rFonts w:asciiTheme="minorHAnsi" w:eastAsiaTheme="minorHAnsi" w:hAnsiTheme="minorHAnsi" w:cs="Heebo" w:hint="eastAsia"/>
            <w:color w:val="2A2A2A"/>
            <w:sz w:val="20"/>
            <w:szCs w:val="20"/>
            <w:shd w:val="clear" w:color="auto" w:fill="FFFFFF"/>
            <w:rPrChange w:id="331" w:author="Kim DaeHan" w:date="2022-07-17T13:54:00Z">
              <w:rPr>
                <w:rFonts w:eastAsiaTheme="minorHAnsi" w:cs="Heebo" w:hint="eastAsia"/>
                <w:color w:val="2A2A2A"/>
                <w:sz w:val="20"/>
                <w:szCs w:val="20"/>
                <w:shd w:val="clear" w:color="auto" w:fill="FFFFFF"/>
              </w:rPr>
            </w:rPrChange>
          </w:rPr>
          <w:t>&lt;</w:t>
        </w:r>
        <w:proofErr w:type="spellStart"/>
        <w:r w:rsidRPr="009B6E16">
          <w:rPr>
            <w:rFonts w:asciiTheme="minorHAnsi" w:eastAsiaTheme="minorHAnsi" w:hAnsiTheme="minorHAnsi" w:cs="Heebo" w:hint="eastAsia"/>
            <w:color w:val="2A2A2A"/>
            <w:sz w:val="20"/>
            <w:szCs w:val="20"/>
            <w:shd w:val="clear" w:color="auto" w:fill="FFFFFF"/>
            <w:rPrChange w:id="332" w:author="Kim DaeHan" w:date="2022-07-17T13:54:00Z">
              <w:rPr>
                <w:rFonts w:eastAsiaTheme="minorHAnsi" w:cs="Heebo" w:hint="eastAsia"/>
                <w:color w:val="2A2A2A"/>
                <w:sz w:val="20"/>
                <w:szCs w:val="20"/>
                <w:shd w:val="clear" w:color="auto" w:fill="FFFFFF"/>
              </w:rPr>
            </w:rPrChange>
          </w:rPr>
          <w:t>L</w:t>
        </w:r>
        <w:r w:rsidRPr="009B6E16">
          <w:rPr>
            <w:rFonts w:asciiTheme="minorHAnsi" w:eastAsiaTheme="minorHAnsi" w:hAnsiTheme="minorHAnsi" w:cs="Heebo"/>
            <w:color w:val="2A2A2A"/>
            <w:sz w:val="20"/>
            <w:szCs w:val="20"/>
            <w:shd w:val="clear" w:color="auto" w:fill="FFFFFF"/>
            <w:rPrChange w:id="333" w:author="Kim DaeHan" w:date="2022-07-17T13:54:00Z">
              <w:rPr>
                <w:rFonts w:eastAsiaTheme="minorHAnsi" w:cs="Heebo"/>
                <w:color w:val="2A2A2A"/>
                <w:sz w:val="20"/>
                <w:szCs w:val="20"/>
                <w:shd w:val="clear" w:color="auto" w:fill="FFFFFF"/>
              </w:rPr>
            </w:rPrChange>
          </w:rPr>
          <w:t>CA</w:t>
        </w:r>
        <w:proofErr w:type="spellEnd"/>
        <w:r w:rsidRPr="009B6E16">
          <w:rPr>
            <w:rFonts w:asciiTheme="minorHAnsi" w:eastAsiaTheme="minorHAnsi" w:hAnsiTheme="minorHAnsi" w:cs="Heebo"/>
            <w:color w:val="2A2A2A"/>
            <w:sz w:val="20"/>
            <w:szCs w:val="20"/>
            <w:shd w:val="clear" w:color="auto" w:fill="FFFFFF"/>
            <w:rPrChange w:id="334" w:author="Kim DaeHan" w:date="2022-07-17T13:54:00Z">
              <w:rPr>
                <w:rFonts w:eastAsiaTheme="minorHAnsi" w:cs="Heebo"/>
                <w:color w:val="2A2A2A"/>
                <w:sz w:val="20"/>
                <w:szCs w:val="20"/>
                <w:shd w:val="clear" w:color="auto" w:fill="FFFFFF"/>
              </w:rPr>
            </w:rPrChange>
          </w:rPr>
          <w:t xml:space="preserve"> ‘</w:t>
        </w:r>
        <w:proofErr w:type="spellStart"/>
        <w:r w:rsidRPr="009B6E16">
          <w:rPr>
            <w:rFonts w:asciiTheme="minorHAnsi" w:eastAsiaTheme="minorHAnsi" w:hAnsiTheme="minorHAnsi" w:cs="Courier New"/>
            <w:color w:val="000000"/>
            <w:sz w:val="20"/>
            <w:szCs w:val="20"/>
            <w:rPrChange w:id="335" w:author="Kim DaeHan" w:date="2022-07-17T13:54:00Z">
              <w:rPr>
                <w:rFonts w:asciiTheme="minorHAnsi" w:eastAsiaTheme="minorHAnsi" w:hAnsiTheme="minorHAnsi" w:cs="Courier New"/>
                <w:color w:val="000000"/>
                <w:sz w:val="21"/>
                <w:szCs w:val="21"/>
              </w:rPr>
            </w:rPrChange>
          </w:rPr>
          <w:t>AGENT_REPRESENTING_EMPLOYER</w:t>
        </w:r>
        <w:proofErr w:type="spellEnd"/>
        <w:r w:rsidRPr="009B6E16">
          <w:rPr>
            <w:rFonts w:asciiTheme="minorHAnsi" w:eastAsiaTheme="minorHAnsi" w:hAnsiTheme="minorHAnsi" w:cs="Heebo"/>
            <w:color w:val="2A2A2A"/>
            <w:sz w:val="20"/>
            <w:szCs w:val="20"/>
            <w:shd w:val="clear" w:color="auto" w:fill="FFFFFF"/>
            <w:rPrChange w:id="336" w:author="Kim DaeHan" w:date="2022-07-17T13:54:00Z">
              <w:rPr>
                <w:shd w:val="clear" w:color="auto" w:fill="FFFFFF"/>
              </w:rPr>
            </w:rPrChange>
          </w:rPr>
          <w:t xml:space="preserve">’ </w:t>
        </w:r>
        <w:r w:rsidRPr="009B6E16">
          <w:rPr>
            <w:rFonts w:asciiTheme="minorHAnsi" w:eastAsiaTheme="minorHAnsi" w:hAnsiTheme="minorHAnsi" w:cs="Heebo"/>
            <w:color w:val="2A2A2A"/>
            <w:sz w:val="20"/>
            <w:szCs w:val="20"/>
            <w:shd w:val="clear" w:color="auto" w:fill="FFFFFF"/>
            <w:rPrChange w:id="337" w:author="Kim DaeHan" w:date="2022-07-17T13:54:00Z">
              <w:rPr>
                <w:shd w:val="clear" w:color="auto" w:fill="FFFFFF"/>
              </w:rPr>
            </w:rPrChange>
          </w:rPr>
          <w:t>description</w:t>
        </w:r>
        <w:r w:rsidRPr="009B6E16">
          <w:rPr>
            <w:rFonts w:asciiTheme="minorHAnsi" w:eastAsiaTheme="minorHAnsi" w:hAnsiTheme="minorHAnsi" w:cs="Heebo"/>
            <w:color w:val="2A2A2A"/>
            <w:sz w:val="20"/>
            <w:szCs w:val="20"/>
            <w:shd w:val="clear" w:color="auto" w:fill="FFFFFF"/>
            <w:rPrChange w:id="338" w:author="Kim DaeHan" w:date="2022-07-17T13:54:00Z">
              <w:rPr>
                <w:shd w:val="clear" w:color="auto" w:fill="FFFFFF"/>
              </w:rPr>
            </w:rPrChange>
          </w:rPr>
          <w:t>&gt;</w:t>
        </w:r>
      </w:ins>
    </w:p>
    <w:p w14:paraId="4E4C819C" w14:textId="67C96A53" w:rsidR="00625191" w:rsidRDefault="00625191" w:rsidP="00625191">
      <w:pPr>
        <w:pStyle w:val="HTML"/>
        <w:numPr>
          <w:ilvl w:val="1"/>
          <w:numId w:val="3"/>
        </w:numPr>
        <w:shd w:val="clear" w:color="auto" w:fill="FFFFFF"/>
        <w:wordWrap w:val="0"/>
        <w:textAlignment w:val="baseline"/>
        <w:rPr>
          <w:ins w:id="339" w:author="Kim DaeHan" w:date="2022-07-17T14:08:00Z"/>
          <w:rFonts w:asciiTheme="minorHAnsi" w:eastAsiaTheme="minorHAnsi" w:hAnsiTheme="minorHAnsi" w:cs="Courier New"/>
          <w:color w:val="000000"/>
          <w:sz w:val="21"/>
          <w:szCs w:val="21"/>
        </w:rPr>
      </w:pPr>
      <w:proofErr w:type="spellStart"/>
      <w:ins w:id="340" w:author="Kim DaeHan" w:date="2022-07-17T11:56:00Z">
        <w:r w:rsidRPr="000C2D74">
          <w:rPr>
            <w:rFonts w:asciiTheme="minorHAnsi" w:eastAsiaTheme="minorHAnsi" w:hAnsiTheme="minorHAnsi" w:cs="Courier New"/>
            <w:color w:val="000000"/>
            <w:sz w:val="21"/>
            <w:szCs w:val="21"/>
            <w:rPrChange w:id="341" w:author="Kim DaeHan" w:date="2022-07-17T13:47:00Z">
              <w:rPr>
                <w:rFonts w:ascii="Courier New" w:hAnsi="Courier New" w:cs="Courier New"/>
                <w:color w:val="000000"/>
                <w:sz w:val="21"/>
                <w:szCs w:val="21"/>
              </w:rPr>
            </w:rPrChange>
          </w:rPr>
          <w:t>AGENT_ATTORNEY_STATE</w:t>
        </w:r>
      </w:ins>
      <w:proofErr w:type="spellEnd"/>
    </w:p>
    <w:p w14:paraId="3500DF79" w14:textId="599E9D39" w:rsidR="002D2C8F" w:rsidRDefault="002D2C8F" w:rsidP="002D2C8F">
      <w:pPr>
        <w:pStyle w:val="HTML"/>
        <w:shd w:val="clear" w:color="auto" w:fill="FFFFFF"/>
        <w:wordWrap w:val="0"/>
        <w:ind w:left="800"/>
        <w:textAlignment w:val="baseline"/>
        <w:rPr>
          <w:ins w:id="342" w:author="Kim DaeHan" w:date="2022-07-17T13:56:00Z"/>
          <w:rFonts w:asciiTheme="minorHAnsi" w:eastAsiaTheme="minorHAnsi" w:hAnsiTheme="minorHAnsi" w:cs="Courier New" w:hint="eastAsia"/>
          <w:color w:val="000000"/>
          <w:sz w:val="21"/>
          <w:szCs w:val="21"/>
        </w:rPr>
        <w:pPrChange w:id="343" w:author="Kim DaeHan" w:date="2022-07-17T14:08:00Z">
          <w:pPr>
            <w:pStyle w:val="HTML"/>
            <w:numPr>
              <w:ilvl w:val="1"/>
              <w:numId w:val="3"/>
            </w:numPr>
            <w:shd w:val="clear" w:color="auto" w:fill="FFFFFF"/>
            <w:wordWrap w:val="0"/>
            <w:ind w:left="1200" w:hanging="400"/>
            <w:textAlignment w:val="baseline"/>
          </w:pPr>
        </w:pPrChange>
      </w:pPr>
      <w:ins w:id="344" w:author="Kim DaeHan" w:date="2022-07-17T14:08:00Z">
        <w:r>
          <w:rPr>
            <w:rFonts w:asciiTheme="minorHAnsi" w:eastAsiaTheme="minorHAnsi" w:hAnsiTheme="minorHAnsi" w:cs="Courier New"/>
            <w:color w:val="000000"/>
            <w:sz w:val="21"/>
            <w:szCs w:val="21"/>
          </w:rPr>
          <w:t>Employ</w:t>
        </w:r>
        <w:r>
          <w:rPr>
            <w:rFonts w:asciiTheme="minorHAnsi" w:eastAsiaTheme="minorHAnsi" w:hAnsiTheme="minorHAnsi" w:cs="Courier New" w:hint="eastAsia"/>
            <w:color w:val="000000"/>
            <w:sz w:val="21"/>
            <w:szCs w:val="21"/>
          </w:rPr>
          <w:t>와 마찬가지로</w:t>
        </w:r>
        <w:r>
          <w:rPr>
            <w:rFonts w:asciiTheme="minorHAnsi" w:eastAsiaTheme="minorHAnsi" w:hAnsiTheme="minorHAnsi" w:cs="Courier New"/>
            <w:color w:val="000000"/>
            <w:sz w:val="21"/>
            <w:szCs w:val="21"/>
          </w:rPr>
          <w:t xml:space="preserve"> </w:t>
        </w:r>
        <w:r>
          <w:rPr>
            <w:rFonts w:asciiTheme="minorHAnsi" w:eastAsiaTheme="minorHAnsi" w:hAnsiTheme="minorHAnsi" w:cs="Courier New" w:hint="eastAsia"/>
            <w:color w:val="000000"/>
            <w:sz w:val="21"/>
            <w:szCs w:val="21"/>
          </w:rPr>
          <w:t>캘리포니아 주가 가장 많았다.</w:t>
        </w:r>
      </w:ins>
    </w:p>
    <w:p w14:paraId="7CDE828D" w14:textId="77777777" w:rsidR="002D2C8F" w:rsidRDefault="002D2C8F" w:rsidP="002D2C8F">
      <w:pPr>
        <w:pStyle w:val="HTML"/>
        <w:shd w:val="clear" w:color="auto" w:fill="FFFFFF"/>
        <w:wordWrap w:val="0"/>
        <w:ind w:left="1200"/>
        <w:jc w:val="center"/>
        <w:textAlignment w:val="baseline"/>
        <w:rPr>
          <w:ins w:id="345" w:author="Kim DaeHan" w:date="2022-07-17T14:07:00Z"/>
          <w:rFonts w:asciiTheme="minorHAnsi" w:eastAsiaTheme="minorHAnsi" w:hAnsiTheme="minorHAnsi" w:cs="Courier New"/>
          <w:color w:val="000000"/>
          <w:sz w:val="21"/>
          <w:szCs w:val="21"/>
        </w:rPr>
      </w:pPr>
      <w:ins w:id="346" w:author="Kim DaeHan" w:date="2022-07-17T14:06:00Z">
        <w:r>
          <w:rPr>
            <w:noProof/>
          </w:rPr>
          <w:drawing>
            <wp:inline distT="0" distB="0" distL="0" distR="0" wp14:anchorId="30269A67" wp14:editId="4EC65E01">
              <wp:extent cx="4034283" cy="4564380"/>
              <wp:effectExtent l="0" t="0" r="4445" b="7620"/>
              <wp:docPr id="21" name="그림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36940" cy="456738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C242EB7" w14:textId="45D406A3" w:rsidR="002D2C8F" w:rsidRDefault="002D2C8F" w:rsidP="002D2C8F">
      <w:pPr>
        <w:pStyle w:val="HTML"/>
        <w:shd w:val="clear" w:color="auto" w:fill="FFFFFF"/>
        <w:wordWrap w:val="0"/>
        <w:ind w:left="1200"/>
        <w:jc w:val="center"/>
        <w:textAlignment w:val="baseline"/>
        <w:rPr>
          <w:ins w:id="347" w:author="Kim DaeHan" w:date="2022-07-17T14:06:00Z"/>
          <w:rFonts w:asciiTheme="minorHAnsi" w:eastAsiaTheme="minorHAnsi" w:hAnsiTheme="minorHAnsi" w:cs="Courier New" w:hint="eastAsia"/>
          <w:color w:val="000000"/>
          <w:sz w:val="21"/>
          <w:szCs w:val="21"/>
        </w:rPr>
        <w:pPrChange w:id="348" w:author="Kim DaeHan" w:date="2022-07-17T14:07:00Z">
          <w:pPr>
            <w:pStyle w:val="HTML"/>
            <w:shd w:val="clear" w:color="auto" w:fill="FFFFFF"/>
            <w:wordWrap w:val="0"/>
            <w:ind w:left="1200"/>
            <w:textAlignment w:val="baseline"/>
          </w:pPr>
        </w:pPrChange>
      </w:pPr>
      <w:ins w:id="349" w:author="Kim DaeHan" w:date="2022-07-17T14:07:00Z">
        <w:r w:rsidRPr="00935454">
          <w:rPr>
            <w:rFonts w:asciiTheme="minorHAnsi" w:eastAsiaTheme="minorHAnsi" w:hAnsiTheme="minorHAnsi" w:cs="Heebo" w:hint="eastAsia"/>
            <w:color w:val="2A2A2A"/>
            <w:sz w:val="20"/>
            <w:szCs w:val="20"/>
            <w:shd w:val="clear" w:color="auto" w:fill="FFFFFF"/>
          </w:rPr>
          <w:t>&lt;</w:t>
        </w:r>
        <w:proofErr w:type="spellStart"/>
        <w:r w:rsidRPr="00935454">
          <w:rPr>
            <w:rFonts w:asciiTheme="minorHAnsi" w:eastAsiaTheme="minorHAnsi" w:hAnsiTheme="minorHAnsi" w:cs="Heebo" w:hint="eastAsia"/>
            <w:color w:val="2A2A2A"/>
            <w:sz w:val="20"/>
            <w:szCs w:val="20"/>
            <w:shd w:val="clear" w:color="auto" w:fill="FFFFFF"/>
          </w:rPr>
          <w:t>L</w:t>
        </w:r>
        <w:r w:rsidRPr="00935454">
          <w:rPr>
            <w:rFonts w:asciiTheme="minorHAnsi" w:eastAsiaTheme="minorHAnsi" w:hAnsiTheme="minorHAnsi" w:cs="Heebo"/>
            <w:color w:val="2A2A2A"/>
            <w:sz w:val="20"/>
            <w:szCs w:val="20"/>
            <w:shd w:val="clear" w:color="auto" w:fill="FFFFFF"/>
          </w:rPr>
          <w:t>CA</w:t>
        </w:r>
        <w:proofErr w:type="spellEnd"/>
        <w:r w:rsidRPr="00935454">
          <w:rPr>
            <w:rFonts w:asciiTheme="minorHAnsi" w:eastAsiaTheme="minorHAnsi" w:hAnsiTheme="minorHAnsi" w:cs="Heebo"/>
            <w:color w:val="2A2A2A"/>
            <w:sz w:val="20"/>
            <w:szCs w:val="20"/>
            <w:shd w:val="clear" w:color="auto" w:fill="FFFFFF"/>
          </w:rPr>
          <w:t xml:space="preserve"> ‘</w:t>
        </w:r>
        <w:proofErr w:type="spellStart"/>
        <w:r w:rsidRPr="00935454">
          <w:rPr>
            <w:rFonts w:asciiTheme="minorHAnsi" w:eastAsiaTheme="minorHAnsi" w:hAnsiTheme="minorHAnsi" w:cs="Courier New"/>
            <w:color w:val="000000"/>
            <w:sz w:val="20"/>
            <w:szCs w:val="20"/>
          </w:rPr>
          <w:t>AGENT</w:t>
        </w:r>
        <w:r w:rsidRPr="00935454">
          <w:rPr>
            <w:rFonts w:asciiTheme="minorHAnsi" w:eastAsiaTheme="minorHAnsi" w:hAnsiTheme="minorHAnsi" w:cs="Courier New"/>
            <w:color w:val="000000"/>
            <w:sz w:val="21"/>
            <w:szCs w:val="21"/>
          </w:rPr>
          <w:t>_ATTORNEY</w:t>
        </w:r>
        <w:r>
          <w:rPr>
            <w:rFonts w:asciiTheme="minorHAnsi" w:eastAsiaTheme="minorHAnsi" w:hAnsiTheme="minorHAnsi" w:cs="Courier New"/>
            <w:color w:val="000000"/>
            <w:sz w:val="21"/>
            <w:szCs w:val="21"/>
          </w:rPr>
          <w:t>_STATE</w:t>
        </w:r>
        <w:proofErr w:type="spellEnd"/>
        <w:r>
          <w:rPr>
            <w:rFonts w:asciiTheme="minorHAnsi" w:eastAsiaTheme="minorHAnsi" w:hAnsiTheme="minorHAnsi" w:cs="Courier New"/>
            <w:color w:val="000000"/>
            <w:sz w:val="21"/>
            <w:szCs w:val="21"/>
          </w:rPr>
          <w:t xml:space="preserve"> </w:t>
        </w:r>
        <w:r>
          <w:rPr>
            <w:rFonts w:asciiTheme="minorHAnsi" w:eastAsiaTheme="minorHAnsi" w:hAnsiTheme="minorHAnsi" w:cs="Heebo"/>
            <w:color w:val="2A2A2A"/>
            <w:sz w:val="20"/>
            <w:szCs w:val="20"/>
            <w:shd w:val="clear" w:color="auto" w:fill="FFFFFF"/>
          </w:rPr>
          <w:t>histogram</w:t>
        </w:r>
        <w:r w:rsidRPr="00935454">
          <w:rPr>
            <w:rFonts w:asciiTheme="minorHAnsi" w:eastAsiaTheme="minorHAnsi" w:hAnsiTheme="minorHAnsi" w:cs="Heebo"/>
            <w:color w:val="2A2A2A"/>
            <w:sz w:val="20"/>
            <w:szCs w:val="20"/>
            <w:shd w:val="clear" w:color="auto" w:fill="FFFFFF"/>
          </w:rPr>
          <w:t>&gt;</w:t>
        </w:r>
      </w:ins>
    </w:p>
    <w:p w14:paraId="2A41B6A5" w14:textId="77777777" w:rsidR="002D2C8F" w:rsidRPr="000C2D74" w:rsidRDefault="002D2C8F" w:rsidP="002D2C8F">
      <w:pPr>
        <w:pStyle w:val="HTML"/>
        <w:shd w:val="clear" w:color="auto" w:fill="FFFFFF"/>
        <w:wordWrap w:val="0"/>
        <w:ind w:left="1200"/>
        <w:textAlignment w:val="baseline"/>
        <w:rPr>
          <w:ins w:id="350" w:author="Kim DaeHan" w:date="2022-07-17T11:56:00Z"/>
          <w:rFonts w:asciiTheme="minorHAnsi" w:eastAsiaTheme="minorHAnsi" w:hAnsiTheme="minorHAnsi" w:cs="Courier New" w:hint="eastAsia"/>
          <w:color w:val="000000"/>
          <w:sz w:val="21"/>
          <w:szCs w:val="21"/>
          <w:rPrChange w:id="351" w:author="Kim DaeHan" w:date="2022-07-17T13:47:00Z">
            <w:rPr>
              <w:ins w:id="352" w:author="Kim DaeHan" w:date="2022-07-17T11:56:00Z"/>
              <w:rFonts w:ascii="Courier New" w:hAnsi="Courier New" w:cs="Courier New"/>
              <w:color w:val="000000"/>
              <w:sz w:val="21"/>
              <w:szCs w:val="21"/>
            </w:rPr>
          </w:rPrChange>
        </w:rPr>
        <w:pPrChange w:id="353" w:author="Kim DaeHan" w:date="2022-07-17T14:06:00Z">
          <w:pPr>
            <w:pStyle w:val="HTML"/>
            <w:numPr>
              <w:ilvl w:val="1"/>
              <w:numId w:val="3"/>
            </w:numPr>
            <w:shd w:val="clear" w:color="auto" w:fill="FFFFFF"/>
            <w:wordWrap w:val="0"/>
            <w:ind w:left="1200" w:hanging="400"/>
            <w:textAlignment w:val="baseline"/>
          </w:pPr>
        </w:pPrChange>
      </w:pPr>
    </w:p>
    <w:p w14:paraId="10FE8FDA" w14:textId="24302EEC" w:rsidR="00625191" w:rsidRDefault="00625191" w:rsidP="00625191">
      <w:pPr>
        <w:pStyle w:val="HTML"/>
        <w:numPr>
          <w:ilvl w:val="1"/>
          <w:numId w:val="3"/>
        </w:numPr>
        <w:shd w:val="clear" w:color="auto" w:fill="FFFFFF"/>
        <w:wordWrap w:val="0"/>
        <w:textAlignment w:val="baseline"/>
        <w:rPr>
          <w:ins w:id="354" w:author="Kim DaeHan" w:date="2022-07-17T14:08:00Z"/>
          <w:rFonts w:asciiTheme="minorHAnsi" w:eastAsiaTheme="minorHAnsi" w:hAnsiTheme="minorHAnsi" w:cs="Courier New"/>
          <w:color w:val="000000"/>
          <w:sz w:val="21"/>
          <w:szCs w:val="21"/>
        </w:rPr>
      </w:pPr>
      <w:proofErr w:type="spellStart"/>
      <w:ins w:id="355" w:author="Kim DaeHan" w:date="2022-07-17T11:56:00Z">
        <w:r w:rsidRPr="000C2D74">
          <w:rPr>
            <w:rFonts w:asciiTheme="minorHAnsi" w:eastAsiaTheme="minorHAnsi" w:hAnsiTheme="minorHAnsi" w:cs="Courier New"/>
            <w:color w:val="000000"/>
            <w:sz w:val="21"/>
            <w:szCs w:val="21"/>
            <w:rPrChange w:id="356" w:author="Kim DaeHan" w:date="2022-07-17T13:47:00Z">
              <w:rPr>
                <w:rFonts w:ascii="Courier New" w:hAnsi="Courier New" w:cs="Courier New"/>
                <w:color w:val="000000"/>
                <w:sz w:val="21"/>
                <w:szCs w:val="21"/>
              </w:rPr>
            </w:rPrChange>
          </w:rPr>
          <w:lastRenderedPageBreak/>
          <w:t>AGENT_ATTORNEY_PROVINC</w:t>
        </w:r>
      </w:ins>
      <w:ins w:id="357" w:author="Kim DaeHan" w:date="2022-07-17T11:57:00Z">
        <w:r w:rsidRPr="000C2D74">
          <w:rPr>
            <w:rFonts w:asciiTheme="minorHAnsi" w:eastAsiaTheme="minorHAnsi" w:hAnsiTheme="minorHAnsi" w:cs="Courier New"/>
            <w:color w:val="000000"/>
            <w:sz w:val="21"/>
            <w:szCs w:val="21"/>
            <w:rPrChange w:id="358" w:author="Kim DaeHan" w:date="2022-07-17T13:47:00Z">
              <w:rPr>
                <w:rFonts w:ascii="Courier New" w:hAnsi="Courier New" w:cs="Courier New"/>
                <w:color w:val="000000"/>
                <w:sz w:val="21"/>
                <w:szCs w:val="21"/>
              </w:rPr>
            </w:rPrChange>
          </w:rPr>
          <w:t>E</w:t>
        </w:r>
      </w:ins>
      <w:proofErr w:type="spellEnd"/>
      <w:ins w:id="359" w:author="Kim DaeHan" w:date="2022-07-17T11:56:00Z">
        <w:r w:rsidRPr="000C2D74">
          <w:rPr>
            <w:rFonts w:asciiTheme="minorHAnsi" w:eastAsiaTheme="minorHAnsi" w:hAnsiTheme="minorHAnsi" w:cs="Courier New"/>
            <w:color w:val="000000"/>
            <w:sz w:val="21"/>
            <w:szCs w:val="21"/>
            <w:rPrChange w:id="360" w:author="Kim DaeHan" w:date="2022-07-17T13:47:00Z">
              <w:rPr>
                <w:rFonts w:ascii="Courier New" w:hAnsi="Courier New" w:cs="Courier New"/>
                <w:color w:val="000000"/>
                <w:sz w:val="21"/>
                <w:szCs w:val="21"/>
              </w:rPr>
            </w:rPrChange>
          </w:rPr>
          <w:t xml:space="preserve"> </w:t>
        </w:r>
      </w:ins>
    </w:p>
    <w:p w14:paraId="6784D7EB" w14:textId="064ACBF8" w:rsidR="002D2C8F" w:rsidRPr="000C2D74" w:rsidRDefault="002D2C8F" w:rsidP="002D2C8F">
      <w:pPr>
        <w:pStyle w:val="HTML"/>
        <w:shd w:val="clear" w:color="auto" w:fill="FFFFFF"/>
        <w:wordWrap w:val="0"/>
        <w:ind w:left="760"/>
        <w:textAlignment w:val="baseline"/>
        <w:rPr>
          <w:ins w:id="361" w:author="Kim DaeHan" w:date="2022-07-17T11:56:00Z"/>
          <w:rFonts w:asciiTheme="minorHAnsi" w:eastAsiaTheme="minorHAnsi" w:hAnsiTheme="minorHAnsi" w:cs="Courier New" w:hint="eastAsia"/>
          <w:color w:val="000000"/>
          <w:sz w:val="21"/>
          <w:szCs w:val="21"/>
          <w:rPrChange w:id="362" w:author="Kim DaeHan" w:date="2022-07-17T13:47:00Z">
            <w:rPr>
              <w:ins w:id="363" w:author="Kim DaeHan" w:date="2022-07-17T11:56:00Z"/>
              <w:rFonts w:ascii="Courier New" w:hAnsi="Courier New" w:cs="Courier New"/>
              <w:color w:val="000000"/>
              <w:sz w:val="21"/>
              <w:szCs w:val="21"/>
            </w:rPr>
          </w:rPrChange>
        </w:rPr>
        <w:pPrChange w:id="364" w:author="Kim DaeHan" w:date="2022-07-17T14:08:00Z">
          <w:pPr>
            <w:pStyle w:val="HTML"/>
            <w:numPr>
              <w:numId w:val="3"/>
            </w:numPr>
            <w:shd w:val="clear" w:color="auto" w:fill="FFFFFF"/>
            <w:wordWrap w:val="0"/>
            <w:ind w:left="760" w:hanging="360"/>
            <w:textAlignment w:val="baseline"/>
          </w:pPr>
        </w:pPrChange>
      </w:pPr>
      <w:ins w:id="365" w:author="Kim DaeHan" w:date="2022-07-17T14:08:00Z">
        <w:r>
          <w:rPr>
            <w:rFonts w:asciiTheme="minorHAnsi" w:eastAsiaTheme="minorHAnsi" w:hAnsiTheme="minorHAnsi" w:cs="Courier New" w:hint="eastAsia"/>
            <w:color w:val="000000"/>
            <w:sz w:val="21"/>
            <w:szCs w:val="21"/>
          </w:rPr>
          <w:t xml:space="preserve">특이하게도 캐나다의 </w:t>
        </w:r>
        <w:r>
          <w:rPr>
            <w:rFonts w:asciiTheme="minorHAnsi" w:eastAsiaTheme="minorHAnsi" w:hAnsiTheme="minorHAnsi" w:cs="Courier New"/>
            <w:color w:val="000000"/>
            <w:sz w:val="21"/>
            <w:szCs w:val="21"/>
          </w:rPr>
          <w:t>Ontari</w:t>
        </w:r>
      </w:ins>
      <w:ins w:id="366" w:author="Kim DaeHan" w:date="2022-07-17T14:09:00Z">
        <w:r>
          <w:rPr>
            <w:rFonts w:asciiTheme="minorHAnsi" w:eastAsiaTheme="minorHAnsi" w:hAnsiTheme="minorHAnsi" w:cs="Courier New"/>
            <w:color w:val="000000"/>
            <w:sz w:val="21"/>
            <w:szCs w:val="21"/>
          </w:rPr>
          <w:t>o</w:t>
        </w:r>
        <w:r>
          <w:rPr>
            <w:rFonts w:asciiTheme="minorHAnsi" w:eastAsiaTheme="minorHAnsi" w:hAnsiTheme="minorHAnsi" w:cs="Courier New" w:hint="eastAsia"/>
            <w:color w:val="000000"/>
            <w:sz w:val="21"/>
            <w:szCs w:val="21"/>
          </w:rPr>
          <w:t>가 가장 많았다.</w:t>
        </w:r>
        <w:r>
          <w:rPr>
            <w:rFonts w:asciiTheme="minorHAnsi" w:eastAsiaTheme="minorHAnsi" w:hAnsiTheme="minorHAnsi" w:cs="Courier New"/>
            <w:color w:val="000000"/>
            <w:sz w:val="21"/>
            <w:szCs w:val="21"/>
          </w:rPr>
          <w:t xml:space="preserve"> Province</w:t>
        </w:r>
        <w:r>
          <w:rPr>
            <w:rFonts w:asciiTheme="minorHAnsi" w:eastAsiaTheme="minorHAnsi" w:hAnsiTheme="minorHAnsi" w:cs="Courier New" w:hint="eastAsia"/>
            <w:color w:val="000000"/>
            <w:sz w:val="21"/>
            <w:szCs w:val="21"/>
          </w:rPr>
          <w:t>에 대한 정의는 이후 찾아볼 예정</w:t>
        </w:r>
      </w:ins>
    </w:p>
    <w:p w14:paraId="49F2ED53" w14:textId="77777777" w:rsidR="00FD1813" w:rsidRDefault="00791212" w:rsidP="00FD1813">
      <w:pPr>
        <w:pStyle w:val="HTML"/>
        <w:shd w:val="clear" w:color="auto" w:fill="FFFFFF"/>
        <w:wordWrap w:val="0"/>
        <w:ind w:left="1200"/>
        <w:textAlignment w:val="baseline"/>
        <w:rPr>
          <w:ins w:id="367" w:author="Kim DaeHan" w:date="2022-07-17T14:32:00Z"/>
          <w:rFonts w:asciiTheme="minorHAnsi" w:eastAsiaTheme="minorHAnsi" w:hAnsiTheme="minorHAnsi" w:cs="Heebo"/>
          <w:color w:val="2A2A2A"/>
          <w:sz w:val="20"/>
          <w:szCs w:val="20"/>
          <w:shd w:val="clear" w:color="auto" w:fill="FFFFFF"/>
        </w:rPr>
        <w:pPrChange w:id="368" w:author="Kim DaeHan" w:date="2022-07-17T14:33:00Z">
          <w:pPr>
            <w:pStyle w:val="HTML"/>
            <w:shd w:val="clear" w:color="auto" w:fill="FFFFFF"/>
            <w:wordWrap w:val="0"/>
            <w:ind w:left="1200"/>
            <w:jc w:val="center"/>
            <w:textAlignment w:val="baseline"/>
          </w:pPr>
        </w:pPrChange>
      </w:pPr>
      <w:ins w:id="369" w:author="Kim DaeHan" w:date="2022-07-17T13:58:00Z">
        <w:r>
          <w:rPr>
            <w:noProof/>
          </w:rPr>
          <w:drawing>
            <wp:inline distT="0" distB="0" distL="0" distR="0" wp14:anchorId="2E40F95F" wp14:editId="1F29F322">
              <wp:extent cx="4003945" cy="3604260"/>
              <wp:effectExtent l="0" t="0" r="0" b="0"/>
              <wp:docPr id="20" name="그림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7696" cy="360763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CC4AFAF" w14:textId="3DC2B3A9" w:rsidR="00FD1813" w:rsidRDefault="00FD1813" w:rsidP="00FD1813">
      <w:pPr>
        <w:pStyle w:val="HTML"/>
        <w:shd w:val="clear" w:color="auto" w:fill="FFFFFF"/>
        <w:wordWrap w:val="0"/>
        <w:ind w:left="1200"/>
        <w:jc w:val="center"/>
        <w:textAlignment w:val="baseline"/>
        <w:rPr>
          <w:ins w:id="370" w:author="Kim DaeHan" w:date="2022-07-17T14:32:00Z"/>
          <w:rFonts w:asciiTheme="minorHAnsi" w:eastAsiaTheme="minorHAnsi" w:hAnsiTheme="minorHAnsi" w:cs="Courier New" w:hint="eastAsia"/>
          <w:color w:val="000000"/>
          <w:sz w:val="21"/>
          <w:szCs w:val="21"/>
        </w:rPr>
      </w:pPr>
      <w:ins w:id="371" w:author="Kim DaeHan" w:date="2022-07-17T14:32:00Z">
        <w:r w:rsidRPr="00935454">
          <w:rPr>
            <w:rFonts w:asciiTheme="minorHAnsi" w:eastAsiaTheme="minorHAnsi" w:hAnsiTheme="minorHAnsi" w:cs="Heebo" w:hint="eastAsia"/>
            <w:color w:val="2A2A2A"/>
            <w:sz w:val="20"/>
            <w:szCs w:val="20"/>
            <w:shd w:val="clear" w:color="auto" w:fill="FFFFFF"/>
          </w:rPr>
          <w:t>&lt;</w:t>
        </w:r>
        <w:proofErr w:type="spellStart"/>
        <w:r w:rsidRPr="00935454">
          <w:rPr>
            <w:rFonts w:asciiTheme="minorHAnsi" w:eastAsiaTheme="minorHAnsi" w:hAnsiTheme="minorHAnsi" w:cs="Heebo" w:hint="eastAsia"/>
            <w:color w:val="2A2A2A"/>
            <w:sz w:val="20"/>
            <w:szCs w:val="20"/>
            <w:shd w:val="clear" w:color="auto" w:fill="FFFFFF"/>
          </w:rPr>
          <w:t>L</w:t>
        </w:r>
        <w:r w:rsidRPr="00935454">
          <w:rPr>
            <w:rFonts w:asciiTheme="minorHAnsi" w:eastAsiaTheme="minorHAnsi" w:hAnsiTheme="minorHAnsi" w:cs="Heebo"/>
            <w:color w:val="2A2A2A"/>
            <w:sz w:val="20"/>
            <w:szCs w:val="20"/>
            <w:shd w:val="clear" w:color="auto" w:fill="FFFFFF"/>
          </w:rPr>
          <w:t>CA</w:t>
        </w:r>
        <w:proofErr w:type="spellEnd"/>
        <w:r w:rsidRPr="00935454">
          <w:rPr>
            <w:rFonts w:asciiTheme="minorHAnsi" w:eastAsiaTheme="minorHAnsi" w:hAnsiTheme="minorHAnsi" w:cs="Heebo"/>
            <w:color w:val="2A2A2A"/>
            <w:sz w:val="20"/>
            <w:szCs w:val="20"/>
            <w:shd w:val="clear" w:color="auto" w:fill="FFFFFF"/>
          </w:rPr>
          <w:t xml:space="preserve"> ‘</w:t>
        </w:r>
        <w:proofErr w:type="spellStart"/>
        <w:r w:rsidRPr="00935454">
          <w:rPr>
            <w:rFonts w:asciiTheme="minorHAnsi" w:eastAsiaTheme="minorHAnsi" w:hAnsiTheme="minorHAnsi" w:cs="Courier New"/>
            <w:color w:val="000000"/>
            <w:sz w:val="20"/>
            <w:szCs w:val="20"/>
          </w:rPr>
          <w:t>AGENT</w:t>
        </w:r>
        <w:r w:rsidRPr="00935454">
          <w:rPr>
            <w:rFonts w:asciiTheme="minorHAnsi" w:eastAsiaTheme="minorHAnsi" w:hAnsiTheme="minorHAnsi" w:cs="Courier New"/>
            <w:color w:val="000000"/>
            <w:sz w:val="21"/>
            <w:szCs w:val="21"/>
          </w:rPr>
          <w:t>_ATTORNEY</w:t>
        </w:r>
        <w:r>
          <w:rPr>
            <w:rFonts w:asciiTheme="minorHAnsi" w:eastAsiaTheme="minorHAnsi" w:hAnsiTheme="minorHAnsi" w:cs="Courier New"/>
            <w:color w:val="000000"/>
            <w:sz w:val="21"/>
            <w:szCs w:val="21"/>
          </w:rPr>
          <w:t>_</w:t>
        </w:r>
      </w:ins>
      <w:ins w:id="372" w:author="Kim DaeHan" w:date="2022-07-17T14:33:00Z">
        <w:r>
          <w:rPr>
            <w:rFonts w:asciiTheme="minorHAnsi" w:eastAsiaTheme="minorHAnsi" w:hAnsiTheme="minorHAnsi" w:cs="Courier New"/>
            <w:color w:val="000000"/>
            <w:sz w:val="21"/>
            <w:szCs w:val="21"/>
          </w:rPr>
          <w:t>PROVINCE</w:t>
        </w:r>
      </w:ins>
      <w:proofErr w:type="spellEnd"/>
      <w:ins w:id="373" w:author="Kim DaeHan" w:date="2022-07-17T14:32:00Z">
        <w:r>
          <w:rPr>
            <w:rFonts w:asciiTheme="minorHAnsi" w:eastAsiaTheme="minorHAnsi" w:hAnsiTheme="minorHAnsi" w:cs="Courier New"/>
            <w:color w:val="000000"/>
            <w:sz w:val="21"/>
            <w:szCs w:val="21"/>
          </w:rPr>
          <w:t xml:space="preserve"> </w:t>
        </w:r>
        <w:r>
          <w:rPr>
            <w:rFonts w:asciiTheme="minorHAnsi" w:eastAsiaTheme="minorHAnsi" w:hAnsiTheme="minorHAnsi" w:cs="Heebo"/>
            <w:color w:val="2A2A2A"/>
            <w:sz w:val="20"/>
            <w:szCs w:val="20"/>
            <w:shd w:val="clear" w:color="auto" w:fill="FFFFFF"/>
          </w:rPr>
          <w:t>histogram</w:t>
        </w:r>
        <w:r w:rsidRPr="00935454">
          <w:rPr>
            <w:rFonts w:asciiTheme="minorHAnsi" w:eastAsiaTheme="minorHAnsi" w:hAnsiTheme="minorHAnsi" w:cs="Heebo"/>
            <w:color w:val="2A2A2A"/>
            <w:sz w:val="20"/>
            <w:szCs w:val="20"/>
            <w:shd w:val="clear" w:color="auto" w:fill="FFFFFF"/>
          </w:rPr>
          <w:t>&gt;</w:t>
        </w:r>
      </w:ins>
    </w:p>
    <w:p w14:paraId="5094B745" w14:textId="77777777" w:rsidR="00FD1813" w:rsidRPr="00935454" w:rsidRDefault="00FD1813" w:rsidP="00FD1813">
      <w:pPr>
        <w:pStyle w:val="HTML"/>
        <w:shd w:val="clear" w:color="auto" w:fill="FFFFFF"/>
        <w:wordWrap w:val="0"/>
        <w:ind w:left="1200"/>
        <w:textAlignment w:val="baseline"/>
        <w:rPr>
          <w:ins w:id="374" w:author="Kim DaeHan" w:date="2022-07-17T14:32:00Z"/>
          <w:rFonts w:asciiTheme="minorHAnsi" w:eastAsiaTheme="minorHAnsi" w:hAnsiTheme="minorHAnsi" w:cs="Courier New" w:hint="eastAsia"/>
          <w:color w:val="000000"/>
          <w:sz w:val="21"/>
          <w:szCs w:val="21"/>
        </w:rPr>
      </w:pPr>
    </w:p>
    <w:p w14:paraId="6647E145" w14:textId="7447C514" w:rsidR="00625191" w:rsidRPr="00FD1813" w:rsidRDefault="00625191" w:rsidP="00625191">
      <w:pPr>
        <w:pStyle w:val="a4"/>
        <w:ind w:leftChars="0" w:left="1200"/>
        <w:rPr>
          <w:rFonts w:eastAsiaTheme="minorHAnsi" w:cs="Heebo" w:hint="eastAsia"/>
          <w:color w:val="2A2A2A"/>
          <w:kern w:val="0"/>
          <w:szCs w:val="20"/>
          <w:shd w:val="clear" w:color="auto" w:fill="FFFFFF"/>
          <w:rPrChange w:id="375" w:author="Kim DaeHan" w:date="2022-07-17T14:32:00Z">
            <w:rPr>
              <w:rFonts w:hint="eastAsia"/>
              <w:shd w:val="clear" w:color="auto" w:fill="FFFFFF"/>
            </w:rPr>
          </w:rPrChange>
        </w:rPr>
        <w:pPrChange w:id="376" w:author="Kim DaeHan" w:date="2022-07-17T11:57:00Z">
          <w:pPr/>
        </w:pPrChange>
      </w:pPr>
    </w:p>
    <w:p w14:paraId="5DB2224D" w14:textId="53B875A2" w:rsidR="00AB714B" w:rsidRDefault="00AB714B" w:rsidP="00AB714B">
      <w:pPr>
        <w:rPr>
          <w:ins w:id="377" w:author="Kim DaeHan" w:date="2022-07-17T11:24:00Z"/>
          <w:rFonts w:eastAsiaTheme="minorHAnsi" w:cs="Heebo"/>
          <w:color w:val="2A2A2A"/>
          <w:kern w:val="0"/>
          <w:szCs w:val="20"/>
          <w:shd w:val="clear" w:color="auto" w:fill="FFFFFF"/>
        </w:rPr>
      </w:pPr>
    </w:p>
    <w:p w14:paraId="087684CF" w14:textId="2DAECE5E" w:rsidR="00FD1813" w:rsidRPr="00CD09D2" w:rsidRDefault="00355804" w:rsidP="00FD1813">
      <w:pPr>
        <w:pStyle w:val="a4"/>
        <w:numPr>
          <w:ilvl w:val="0"/>
          <w:numId w:val="3"/>
        </w:numPr>
        <w:ind w:leftChars="0"/>
        <w:rPr>
          <w:ins w:id="378" w:author="Kim DaeHan" w:date="2022-07-17T14:34:00Z"/>
          <w:rFonts w:eastAsiaTheme="minorHAnsi" w:cs="Heebo"/>
          <w:b/>
          <w:bCs/>
          <w:color w:val="2A2A2A"/>
          <w:kern w:val="0"/>
          <w:szCs w:val="20"/>
          <w:shd w:val="clear" w:color="auto" w:fill="FFFFFF"/>
          <w:rPrChange w:id="379" w:author="Kim DaeHan" w:date="2022-07-17T14:35:00Z">
            <w:rPr>
              <w:ins w:id="380" w:author="Kim DaeHan" w:date="2022-07-17T14:34:00Z"/>
              <w:rFonts w:eastAsiaTheme="minorHAnsi" w:cs="Heebo"/>
              <w:color w:val="2A2A2A"/>
              <w:kern w:val="0"/>
              <w:szCs w:val="20"/>
              <w:shd w:val="clear" w:color="auto" w:fill="FFFFFF"/>
            </w:rPr>
          </w:rPrChange>
        </w:rPr>
      </w:pPr>
      <w:ins w:id="381" w:author="Kim DaeHan" w:date="2022-07-17T14:15:00Z">
        <w:r w:rsidRPr="00CD09D2">
          <w:rPr>
            <w:rFonts w:eastAsiaTheme="minorHAnsi" w:cs="Heebo" w:hint="eastAsia"/>
            <w:b/>
            <w:bCs/>
            <w:color w:val="2A2A2A"/>
            <w:kern w:val="0"/>
            <w:szCs w:val="20"/>
            <w:shd w:val="clear" w:color="auto" w:fill="FFFFFF"/>
            <w:rPrChange w:id="382" w:author="Kim DaeHan" w:date="2022-07-17T14:35:00Z">
              <w:rPr>
                <w:rFonts w:eastAsiaTheme="minorHAnsi" w:cs="Heebo" w:hint="eastAsia"/>
                <w:color w:val="2A2A2A"/>
                <w:kern w:val="0"/>
                <w:szCs w:val="20"/>
                <w:shd w:val="clear" w:color="auto" w:fill="FFFFFF"/>
              </w:rPr>
            </w:rPrChange>
          </w:rPr>
          <w:t>W</w:t>
        </w:r>
        <w:r w:rsidRPr="00CD09D2">
          <w:rPr>
            <w:rFonts w:eastAsiaTheme="minorHAnsi" w:cs="Heebo"/>
            <w:b/>
            <w:bCs/>
            <w:color w:val="2A2A2A"/>
            <w:kern w:val="0"/>
            <w:szCs w:val="20"/>
            <w:shd w:val="clear" w:color="auto" w:fill="FFFFFF"/>
            <w:rPrChange w:id="383" w:author="Kim DaeHan" w:date="2022-07-17T14:35:00Z">
              <w:rPr>
                <w:rFonts w:eastAsiaTheme="minorHAnsi" w:cs="Heebo"/>
                <w:color w:val="2A2A2A"/>
                <w:kern w:val="0"/>
                <w:szCs w:val="20"/>
                <w:shd w:val="clear" w:color="auto" w:fill="FFFFFF"/>
              </w:rPr>
            </w:rPrChange>
          </w:rPr>
          <w:t>orksite</w:t>
        </w:r>
      </w:ins>
    </w:p>
    <w:p w14:paraId="719C8DEB" w14:textId="06FD087C" w:rsidR="00FD1813" w:rsidRPr="004B021D" w:rsidRDefault="00FD1813" w:rsidP="00FD1813">
      <w:pPr>
        <w:ind w:left="400"/>
        <w:rPr>
          <w:ins w:id="384" w:author="Kim DaeHan" w:date="2022-07-17T14:34:00Z"/>
          <w:rFonts w:eastAsiaTheme="minorHAnsi" w:cs="Heebo" w:hint="eastAsia"/>
          <w:color w:val="2A2A2A"/>
          <w:kern w:val="0"/>
          <w:szCs w:val="20"/>
          <w:shd w:val="clear" w:color="auto" w:fill="FFFFFF"/>
        </w:rPr>
      </w:pPr>
      <w:ins w:id="385" w:author="Kim DaeHan" w:date="2022-07-17T14:34:00Z">
        <w:r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t>작업 현장에 대한 정보를 나타낸다</w:t>
        </w:r>
      </w:ins>
    </w:p>
    <w:p w14:paraId="1DFD6DCE" w14:textId="77777777" w:rsidR="00FD1813" w:rsidRDefault="00FD1813" w:rsidP="00FD1813">
      <w:pPr>
        <w:pStyle w:val="HTML"/>
        <w:numPr>
          <w:ilvl w:val="1"/>
          <w:numId w:val="3"/>
        </w:numPr>
        <w:shd w:val="clear" w:color="auto" w:fill="FFFFFF"/>
        <w:wordWrap w:val="0"/>
        <w:textAlignment w:val="baseline"/>
        <w:rPr>
          <w:ins w:id="386" w:author="Kim DaeHan" w:date="2022-07-17T14:34:00Z"/>
          <w:rFonts w:asciiTheme="minorHAnsi" w:eastAsiaTheme="minorHAnsi" w:hAnsiTheme="minorHAnsi" w:cs="Courier New"/>
          <w:color w:val="000000"/>
          <w:sz w:val="21"/>
          <w:szCs w:val="21"/>
        </w:rPr>
      </w:pPr>
      <w:proofErr w:type="spellStart"/>
      <w:ins w:id="387" w:author="Kim DaeHan" w:date="2022-07-17T14:34:00Z">
        <w:r w:rsidRPr="004B021D">
          <w:rPr>
            <w:rFonts w:asciiTheme="minorHAnsi" w:eastAsiaTheme="minorHAnsi" w:hAnsiTheme="minorHAnsi" w:cs="Courier New"/>
            <w:color w:val="000000"/>
            <w:sz w:val="21"/>
            <w:szCs w:val="21"/>
          </w:rPr>
          <w:t>WORKSITE_WORKERS</w:t>
        </w:r>
        <w:proofErr w:type="spellEnd"/>
      </w:ins>
    </w:p>
    <w:p w14:paraId="1E6A2E03" w14:textId="77777777" w:rsidR="00FD1813" w:rsidRDefault="00FD1813" w:rsidP="00FD1813">
      <w:pPr>
        <w:pStyle w:val="HTML"/>
        <w:shd w:val="clear" w:color="auto" w:fill="FFFFFF"/>
        <w:wordWrap w:val="0"/>
        <w:ind w:left="1200"/>
        <w:jc w:val="center"/>
        <w:textAlignment w:val="baseline"/>
        <w:rPr>
          <w:ins w:id="388" w:author="Kim DaeHan" w:date="2022-07-17T14:34:00Z"/>
          <w:rFonts w:asciiTheme="minorHAnsi" w:eastAsiaTheme="minorHAnsi" w:hAnsiTheme="minorHAnsi" w:cs="Courier New"/>
          <w:color w:val="000000"/>
          <w:sz w:val="21"/>
          <w:szCs w:val="21"/>
        </w:rPr>
      </w:pPr>
      <w:ins w:id="389" w:author="Kim DaeHan" w:date="2022-07-17T14:34:00Z">
        <w:r>
          <w:rPr>
            <w:noProof/>
          </w:rPr>
          <w:drawing>
            <wp:inline distT="0" distB="0" distL="0" distR="0" wp14:anchorId="334F059E" wp14:editId="79973CF6">
              <wp:extent cx="1546860" cy="1751291"/>
              <wp:effectExtent l="0" t="0" r="0" b="1905"/>
              <wp:docPr id="22" name="그림 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48892" cy="175359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A73E914" w14:textId="77777777" w:rsidR="00FD1813" w:rsidRPr="004B021D" w:rsidRDefault="00FD1813" w:rsidP="00FD1813">
      <w:pPr>
        <w:pStyle w:val="HTML"/>
        <w:shd w:val="clear" w:color="auto" w:fill="FFFFFF"/>
        <w:wordWrap w:val="0"/>
        <w:ind w:left="1200"/>
        <w:jc w:val="center"/>
        <w:textAlignment w:val="baseline"/>
        <w:rPr>
          <w:ins w:id="390" w:author="Kim DaeHan" w:date="2022-07-17T14:34:00Z"/>
          <w:rFonts w:asciiTheme="minorHAnsi" w:eastAsiaTheme="minorHAnsi" w:hAnsiTheme="minorHAnsi" w:cs="Courier New"/>
          <w:color w:val="000000"/>
          <w:sz w:val="21"/>
          <w:szCs w:val="21"/>
        </w:rPr>
      </w:pPr>
      <w:ins w:id="391" w:author="Kim DaeHan" w:date="2022-07-17T14:34:00Z">
        <w:r w:rsidRPr="00935454">
          <w:rPr>
            <w:rFonts w:asciiTheme="minorHAnsi" w:eastAsiaTheme="minorHAnsi" w:hAnsiTheme="minorHAnsi" w:cs="Heebo" w:hint="eastAsia"/>
            <w:color w:val="2A2A2A"/>
            <w:sz w:val="20"/>
            <w:szCs w:val="20"/>
            <w:shd w:val="clear" w:color="auto" w:fill="FFFFFF"/>
          </w:rPr>
          <w:t>&lt;</w:t>
        </w:r>
        <w:proofErr w:type="spellStart"/>
        <w:r w:rsidRPr="00935454">
          <w:rPr>
            <w:rFonts w:asciiTheme="minorHAnsi" w:eastAsiaTheme="minorHAnsi" w:hAnsiTheme="minorHAnsi" w:cs="Heebo" w:hint="eastAsia"/>
            <w:color w:val="2A2A2A"/>
            <w:sz w:val="20"/>
            <w:szCs w:val="20"/>
            <w:shd w:val="clear" w:color="auto" w:fill="FFFFFF"/>
          </w:rPr>
          <w:t>L</w:t>
        </w:r>
        <w:r w:rsidRPr="00935454">
          <w:rPr>
            <w:rFonts w:asciiTheme="minorHAnsi" w:eastAsiaTheme="minorHAnsi" w:hAnsiTheme="minorHAnsi" w:cs="Heebo"/>
            <w:color w:val="2A2A2A"/>
            <w:sz w:val="20"/>
            <w:szCs w:val="20"/>
            <w:shd w:val="clear" w:color="auto" w:fill="FFFFFF"/>
          </w:rPr>
          <w:t>CA</w:t>
        </w:r>
        <w:proofErr w:type="spellEnd"/>
        <w:r w:rsidRPr="00935454">
          <w:rPr>
            <w:rFonts w:asciiTheme="minorHAnsi" w:eastAsiaTheme="minorHAnsi" w:hAnsiTheme="minorHAnsi" w:cs="Heebo"/>
            <w:color w:val="2A2A2A"/>
            <w:sz w:val="20"/>
            <w:szCs w:val="20"/>
            <w:shd w:val="clear" w:color="auto" w:fill="FFFFFF"/>
          </w:rPr>
          <w:t xml:space="preserve"> ‘</w:t>
        </w:r>
        <w:proofErr w:type="spellStart"/>
        <w:r>
          <w:rPr>
            <w:rFonts w:asciiTheme="minorHAnsi" w:eastAsiaTheme="minorHAnsi" w:hAnsiTheme="minorHAnsi" w:cs="Courier New"/>
            <w:color w:val="000000"/>
            <w:sz w:val="20"/>
            <w:szCs w:val="20"/>
          </w:rPr>
          <w:t>WORKSITE_WORKERS</w:t>
        </w:r>
        <w:proofErr w:type="spellEnd"/>
        <w:r>
          <w:rPr>
            <w:rFonts w:asciiTheme="minorHAnsi" w:eastAsiaTheme="minorHAnsi" w:hAnsiTheme="minorHAnsi" w:cs="Courier New"/>
            <w:color w:val="000000"/>
            <w:sz w:val="20"/>
            <w:szCs w:val="20"/>
          </w:rPr>
          <w:t xml:space="preserve">’ </w:t>
        </w:r>
        <w:r w:rsidRPr="00935454">
          <w:rPr>
            <w:rFonts w:asciiTheme="minorHAnsi" w:eastAsiaTheme="minorHAnsi" w:hAnsiTheme="minorHAnsi" w:cs="Heebo"/>
            <w:color w:val="2A2A2A"/>
            <w:sz w:val="20"/>
            <w:szCs w:val="20"/>
            <w:shd w:val="clear" w:color="auto" w:fill="FFFFFF"/>
          </w:rPr>
          <w:t>description&gt;</w:t>
        </w:r>
      </w:ins>
    </w:p>
    <w:p w14:paraId="7BC182BF" w14:textId="77777777" w:rsidR="00FD1813" w:rsidRDefault="00FD1813" w:rsidP="00FD1813">
      <w:pPr>
        <w:widowControl/>
        <w:wordWrap/>
        <w:autoSpaceDE/>
        <w:autoSpaceDN/>
        <w:rPr>
          <w:ins w:id="392" w:author="Kim DaeHan" w:date="2022-07-17T14:34:00Z"/>
          <w:rFonts w:eastAsiaTheme="minorHAnsi" w:cs="Courier New"/>
          <w:color w:val="000000"/>
          <w:kern w:val="0"/>
          <w:sz w:val="21"/>
          <w:szCs w:val="21"/>
        </w:rPr>
      </w:pPr>
      <w:ins w:id="393" w:author="Kim DaeHan" w:date="2022-07-17T14:34:00Z">
        <w:r>
          <w:rPr>
            <w:rFonts w:eastAsiaTheme="minorHAnsi" w:cs="Courier New"/>
            <w:color w:val="000000"/>
            <w:sz w:val="21"/>
            <w:szCs w:val="21"/>
          </w:rPr>
          <w:br w:type="page"/>
        </w:r>
      </w:ins>
    </w:p>
    <w:p w14:paraId="49C1DB76" w14:textId="77777777" w:rsidR="00FD1813" w:rsidRDefault="00FD1813" w:rsidP="00FD1813">
      <w:pPr>
        <w:pStyle w:val="HTML"/>
        <w:numPr>
          <w:ilvl w:val="1"/>
          <w:numId w:val="3"/>
        </w:numPr>
        <w:shd w:val="clear" w:color="auto" w:fill="FFFFFF"/>
        <w:tabs>
          <w:tab w:val="clear" w:pos="2748"/>
          <w:tab w:val="left" w:pos="2643"/>
        </w:tabs>
        <w:wordWrap w:val="0"/>
        <w:textAlignment w:val="baseline"/>
        <w:rPr>
          <w:ins w:id="394" w:author="Kim DaeHan" w:date="2022-07-17T14:34:00Z"/>
          <w:rFonts w:asciiTheme="minorHAnsi" w:eastAsiaTheme="minorHAnsi" w:hAnsiTheme="minorHAnsi" w:cs="Courier New"/>
          <w:color w:val="000000"/>
          <w:sz w:val="21"/>
          <w:szCs w:val="21"/>
        </w:rPr>
      </w:pPr>
      <w:proofErr w:type="spellStart"/>
      <w:ins w:id="395" w:author="Kim DaeHan" w:date="2022-07-17T14:34:00Z">
        <w:r w:rsidRPr="004B021D">
          <w:rPr>
            <w:rFonts w:asciiTheme="minorHAnsi" w:eastAsiaTheme="minorHAnsi" w:hAnsiTheme="minorHAnsi" w:cs="Courier New"/>
            <w:color w:val="000000"/>
            <w:sz w:val="21"/>
            <w:szCs w:val="21"/>
          </w:rPr>
          <w:lastRenderedPageBreak/>
          <w:t>WORKSITE_STATE</w:t>
        </w:r>
        <w:proofErr w:type="spellEnd"/>
      </w:ins>
    </w:p>
    <w:p w14:paraId="2D0D244C" w14:textId="77777777" w:rsidR="00FD1813" w:rsidRDefault="00FD1813" w:rsidP="00FD1813">
      <w:pPr>
        <w:pStyle w:val="HTML"/>
        <w:shd w:val="clear" w:color="auto" w:fill="FFFFFF"/>
        <w:wordWrap w:val="0"/>
        <w:ind w:left="1200"/>
        <w:jc w:val="center"/>
        <w:textAlignment w:val="baseline"/>
        <w:rPr>
          <w:ins w:id="396" w:author="Kim DaeHan" w:date="2022-07-17T14:34:00Z"/>
          <w:rFonts w:asciiTheme="minorHAnsi" w:eastAsiaTheme="minorHAnsi" w:hAnsiTheme="minorHAnsi" w:cs="Heebo"/>
          <w:color w:val="2A2A2A"/>
          <w:sz w:val="20"/>
          <w:szCs w:val="20"/>
          <w:shd w:val="clear" w:color="auto" w:fill="FFFFFF"/>
        </w:rPr>
      </w:pPr>
      <w:ins w:id="397" w:author="Kim DaeHan" w:date="2022-07-17T14:34:00Z">
        <w:r>
          <w:rPr>
            <w:noProof/>
          </w:rPr>
          <w:drawing>
            <wp:inline distT="0" distB="0" distL="0" distR="0" wp14:anchorId="3A0A9CE8" wp14:editId="44324DB8">
              <wp:extent cx="3807655" cy="3863340"/>
              <wp:effectExtent l="0" t="0" r="2540" b="3810"/>
              <wp:docPr id="23" name="그림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829" cy="386656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C3636B2" w14:textId="77777777" w:rsidR="00FD1813" w:rsidRPr="004B021D" w:rsidRDefault="00FD1813" w:rsidP="00FD1813">
      <w:pPr>
        <w:pStyle w:val="HTML"/>
        <w:shd w:val="clear" w:color="auto" w:fill="FFFFFF"/>
        <w:wordWrap w:val="0"/>
        <w:ind w:left="1200"/>
        <w:jc w:val="center"/>
        <w:textAlignment w:val="baseline"/>
        <w:rPr>
          <w:ins w:id="398" w:author="Kim DaeHan" w:date="2022-07-17T14:34:00Z"/>
          <w:rFonts w:asciiTheme="minorHAnsi" w:eastAsiaTheme="minorHAnsi" w:hAnsiTheme="minorHAnsi" w:cs="Heebo" w:hint="eastAsia"/>
          <w:color w:val="2A2A2A"/>
          <w:sz w:val="20"/>
          <w:szCs w:val="20"/>
          <w:shd w:val="clear" w:color="auto" w:fill="FFFFFF"/>
        </w:rPr>
      </w:pPr>
      <w:ins w:id="399" w:author="Kim DaeHan" w:date="2022-07-17T14:34:00Z">
        <w:r w:rsidRPr="00935454">
          <w:rPr>
            <w:rFonts w:asciiTheme="minorHAnsi" w:eastAsiaTheme="minorHAnsi" w:hAnsiTheme="minorHAnsi" w:cs="Heebo" w:hint="eastAsia"/>
            <w:color w:val="2A2A2A"/>
            <w:sz w:val="20"/>
            <w:szCs w:val="20"/>
            <w:shd w:val="clear" w:color="auto" w:fill="FFFFFF"/>
          </w:rPr>
          <w:t>&lt;</w:t>
        </w:r>
        <w:proofErr w:type="spellStart"/>
        <w:r w:rsidRPr="00935454">
          <w:rPr>
            <w:rFonts w:asciiTheme="minorHAnsi" w:eastAsiaTheme="minorHAnsi" w:hAnsiTheme="minorHAnsi" w:cs="Heebo" w:hint="eastAsia"/>
            <w:color w:val="2A2A2A"/>
            <w:sz w:val="20"/>
            <w:szCs w:val="20"/>
            <w:shd w:val="clear" w:color="auto" w:fill="FFFFFF"/>
          </w:rPr>
          <w:t>L</w:t>
        </w:r>
        <w:r w:rsidRPr="00935454">
          <w:rPr>
            <w:rFonts w:asciiTheme="minorHAnsi" w:eastAsiaTheme="minorHAnsi" w:hAnsiTheme="minorHAnsi" w:cs="Heebo"/>
            <w:color w:val="2A2A2A"/>
            <w:sz w:val="20"/>
            <w:szCs w:val="20"/>
            <w:shd w:val="clear" w:color="auto" w:fill="FFFFFF"/>
          </w:rPr>
          <w:t>CA</w:t>
        </w:r>
        <w:proofErr w:type="spellEnd"/>
        <w:r w:rsidRPr="00935454">
          <w:rPr>
            <w:rFonts w:asciiTheme="minorHAnsi" w:eastAsiaTheme="minorHAnsi" w:hAnsiTheme="minorHAnsi" w:cs="Heebo"/>
            <w:color w:val="2A2A2A"/>
            <w:sz w:val="20"/>
            <w:szCs w:val="20"/>
            <w:shd w:val="clear" w:color="auto" w:fill="FFFFFF"/>
          </w:rPr>
          <w:t xml:space="preserve"> ‘</w:t>
        </w:r>
        <w:proofErr w:type="spellStart"/>
        <w:r w:rsidRPr="00935454">
          <w:rPr>
            <w:rFonts w:asciiTheme="minorHAnsi" w:eastAsiaTheme="minorHAnsi" w:hAnsiTheme="minorHAnsi" w:cs="Courier New"/>
            <w:color w:val="000000"/>
            <w:sz w:val="21"/>
            <w:szCs w:val="21"/>
          </w:rPr>
          <w:t>WORKSITE_STATE</w:t>
        </w:r>
        <w:proofErr w:type="spellEnd"/>
        <w:r>
          <w:rPr>
            <w:rFonts w:asciiTheme="minorHAnsi" w:eastAsiaTheme="minorHAnsi" w:hAnsiTheme="minorHAnsi" w:cs="Courier New"/>
            <w:color w:val="000000"/>
            <w:sz w:val="21"/>
            <w:szCs w:val="21"/>
          </w:rPr>
          <w:t xml:space="preserve">’ </w:t>
        </w:r>
        <w:r w:rsidRPr="00FD1813">
          <w:rPr>
            <w:rFonts w:asciiTheme="minorHAnsi" w:eastAsiaTheme="minorHAnsi" w:hAnsiTheme="minorHAnsi" w:cs="Heebo"/>
            <w:color w:val="2A2A2A"/>
            <w:sz w:val="20"/>
            <w:szCs w:val="20"/>
            <w:shd w:val="clear" w:color="auto" w:fill="FFFFFF"/>
          </w:rPr>
          <w:t>histogram&gt;</w:t>
        </w:r>
      </w:ins>
    </w:p>
    <w:p w14:paraId="76DD489E" w14:textId="77777777" w:rsidR="00FD1813" w:rsidRPr="00FD1813" w:rsidRDefault="00FD1813" w:rsidP="00FD1813">
      <w:pPr>
        <w:pStyle w:val="HTML"/>
        <w:shd w:val="clear" w:color="auto" w:fill="FFFFFF"/>
        <w:tabs>
          <w:tab w:val="clear" w:pos="2748"/>
          <w:tab w:val="left" w:pos="2643"/>
        </w:tabs>
        <w:wordWrap w:val="0"/>
        <w:textAlignment w:val="baseline"/>
        <w:rPr>
          <w:ins w:id="400" w:author="Kim DaeHan" w:date="2022-07-17T14:34:00Z"/>
          <w:rFonts w:asciiTheme="minorHAnsi" w:eastAsiaTheme="minorHAnsi" w:hAnsiTheme="minorHAnsi" w:cs="Courier New" w:hint="eastAsia"/>
          <w:color w:val="000000"/>
          <w:sz w:val="21"/>
          <w:szCs w:val="21"/>
        </w:rPr>
      </w:pPr>
      <w:ins w:id="401" w:author="Kim DaeHan" w:date="2022-07-17T14:34:00Z">
        <w:r>
          <w:rPr>
            <w:rFonts w:asciiTheme="minorHAnsi" w:eastAsiaTheme="minorHAnsi" w:hAnsiTheme="minorHAnsi" w:cs="Courier New"/>
            <w:color w:val="000000"/>
            <w:sz w:val="21"/>
            <w:szCs w:val="21"/>
          </w:rPr>
          <w:tab/>
        </w:r>
        <w:r>
          <w:rPr>
            <w:rFonts w:asciiTheme="minorHAnsi" w:eastAsiaTheme="minorHAnsi" w:hAnsiTheme="minorHAnsi" w:cs="Courier New" w:hint="eastAsia"/>
            <w:color w:val="000000"/>
            <w:sz w:val="21"/>
            <w:szCs w:val="21"/>
          </w:rPr>
          <w:t>역시 캘리포니아 주가 가장 많은 것을 알 수 있다.</w:t>
        </w:r>
      </w:ins>
    </w:p>
    <w:p w14:paraId="2237BC47" w14:textId="77777777" w:rsidR="00FD1813" w:rsidRDefault="00FD1813" w:rsidP="00FD1813">
      <w:pPr>
        <w:pStyle w:val="HTML"/>
        <w:shd w:val="clear" w:color="auto" w:fill="FFFFFF"/>
        <w:tabs>
          <w:tab w:val="clear" w:pos="2748"/>
          <w:tab w:val="left" w:pos="2643"/>
        </w:tabs>
        <w:wordWrap w:val="0"/>
        <w:ind w:left="1200"/>
        <w:textAlignment w:val="baseline"/>
        <w:rPr>
          <w:ins w:id="402" w:author="Kim DaeHan" w:date="2022-07-17T14:34:00Z"/>
          <w:rFonts w:asciiTheme="minorHAnsi" w:eastAsiaTheme="minorHAnsi" w:hAnsiTheme="minorHAnsi" w:cs="Courier New"/>
          <w:color w:val="000000"/>
          <w:sz w:val="21"/>
          <w:szCs w:val="21"/>
        </w:rPr>
      </w:pPr>
    </w:p>
    <w:p w14:paraId="1471FA3E" w14:textId="455CEB15" w:rsidR="00CD09D2" w:rsidRPr="00CD09D2" w:rsidRDefault="00CD09D2" w:rsidP="00CD09D2">
      <w:pPr>
        <w:pStyle w:val="a4"/>
        <w:numPr>
          <w:ilvl w:val="0"/>
          <w:numId w:val="3"/>
        </w:numPr>
        <w:ind w:leftChars="0"/>
        <w:rPr>
          <w:ins w:id="403" w:author="Kim DaeHan" w:date="2022-07-17T14:35:00Z"/>
          <w:rFonts w:eastAsiaTheme="minorHAnsi" w:cs="Heebo"/>
          <w:b/>
          <w:bCs/>
          <w:color w:val="2A2A2A"/>
          <w:kern w:val="0"/>
          <w:szCs w:val="20"/>
          <w:shd w:val="clear" w:color="auto" w:fill="FFFFFF"/>
          <w:rPrChange w:id="404" w:author="Kim DaeHan" w:date="2022-07-17T14:35:00Z">
            <w:rPr>
              <w:ins w:id="405" w:author="Kim DaeHan" w:date="2022-07-17T14:35:00Z"/>
              <w:rFonts w:eastAsiaTheme="minorHAnsi" w:cs="Heebo"/>
              <w:color w:val="2A2A2A"/>
              <w:kern w:val="0"/>
              <w:szCs w:val="20"/>
              <w:shd w:val="clear" w:color="auto" w:fill="FFFFFF"/>
            </w:rPr>
          </w:rPrChange>
        </w:rPr>
      </w:pPr>
      <w:ins w:id="406" w:author="Kim DaeHan" w:date="2022-07-17T14:34:00Z">
        <w:r w:rsidRPr="00CD09D2">
          <w:rPr>
            <w:rFonts w:eastAsiaTheme="minorHAnsi" w:cs="Heebo"/>
            <w:b/>
            <w:bCs/>
            <w:color w:val="2A2A2A"/>
            <w:kern w:val="0"/>
            <w:szCs w:val="20"/>
            <w:shd w:val="clear" w:color="auto" w:fill="FFFFFF"/>
            <w:rPrChange w:id="407" w:author="Kim DaeHan" w:date="2022-07-17T14:34:00Z">
              <w:rPr>
                <w:rFonts w:eastAsiaTheme="minorHAnsi" w:cs="Heebo"/>
                <w:color w:val="2A2A2A"/>
                <w:kern w:val="0"/>
                <w:szCs w:val="20"/>
                <w:shd w:val="clear" w:color="auto" w:fill="FFFFFF"/>
              </w:rPr>
            </w:rPrChange>
          </w:rPr>
          <w:t>PW</w:t>
        </w:r>
      </w:ins>
    </w:p>
    <w:p w14:paraId="6407E497" w14:textId="130805BC" w:rsidR="00CD09D2" w:rsidRDefault="00727CD4" w:rsidP="00CD09D2">
      <w:pPr>
        <w:pStyle w:val="a4"/>
        <w:numPr>
          <w:ilvl w:val="1"/>
          <w:numId w:val="3"/>
        </w:numPr>
        <w:ind w:leftChars="0"/>
        <w:rPr>
          <w:ins w:id="408" w:author="Kim DaeHan" w:date="2022-07-17T15:02:00Z"/>
          <w:rFonts w:eastAsiaTheme="minorHAnsi" w:cs="Heebo"/>
          <w:color w:val="2A2A2A"/>
          <w:kern w:val="0"/>
          <w:szCs w:val="20"/>
          <w:shd w:val="clear" w:color="auto" w:fill="FFFFFF"/>
        </w:rPr>
      </w:pPr>
      <w:proofErr w:type="spellStart"/>
      <w:ins w:id="409" w:author="Kim DaeHan" w:date="2022-07-17T15:02:00Z">
        <w:r w:rsidRPr="00727CD4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>PREVAILING_WAGE</w:t>
        </w:r>
        <w:proofErr w:type="spellEnd"/>
      </w:ins>
    </w:p>
    <w:p w14:paraId="35D0C348" w14:textId="19E42334" w:rsidR="00727CD4" w:rsidRPr="00CD09D2" w:rsidRDefault="00727CD4" w:rsidP="00727CD4">
      <w:pPr>
        <w:pStyle w:val="a4"/>
        <w:ind w:leftChars="0"/>
        <w:rPr>
          <w:ins w:id="410" w:author="Kim DaeHan" w:date="2022-07-17T14:34:00Z"/>
          <w:rFonts w:eastAsiaTheme="minorHAnsi" w:cs="Heebo" w:hint="eastAsia"/>
          <w:color w:val="2A2A2A"/>
          <w:kern w:val="0"/>
          <w:szCs w:val="20"/>
          <w:shd w:val="clear" w:color="auto" w:fill="FFFFFF"/>
          <w:rPrChange w:id="411" w:author="Kim DaeHan" w:date="2022-07-17T14:35:00Z">
            <w:rPr>
              <w:ins w:id="412" w:author="Kim DaeHan" w:date="2022-07-17T14:34:00Z"/>
              <w:rFonts w:eastAsiaTheme="minorHAnsi" w:cs="Heebo"/>
              <w:color w:val="2A2A2A"/>
              <w:kern w:val="0"/>
              <w:szCs w:val="20"/>
              <w:shd w:val="clear" w:color="auto" w:fill="FFFFFF"/>
            </w:rPr>
          </w:rPrChange>
        </w:rPr>
        <w:pPrChange w:id="413" w:author="Kim DaeHan" w:date="2022-07-17T15:02:00Z">
          <w:pPr>
            <w:pStyle w:val="a4"/>
            <w:numPr>
              <w:numId w:val="3"/>
            </w:numPr>
            <w:ind w:leftChars="0" w:left="760" w:hanging="360"/>
          </w:pPr>
        </w:pPrChange>
      </w:pPr>
      <w:ins w:id="414" w:author="Kim DaeHan" w:date="2022-07-17T15:02:00Z">
        <w:r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t xml:space="preserve">위 경우 모슨 </w:t>
        </w:r>
        <w:r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 xml:space="preserve">numerical data </w:t>
        </w:r>
        <w:r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>앞에</w:t>
        </w:r>
        <w:r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 xml:space="preserve"> </w:t>
        </w:r>
        <w:r>
          <w:rPr>
            <w:rFonts w:ascii="Helvetica" w:hAnsi="Helvetica" w:cs="Helvetica"/>
            <w:color w:val="000000"/>
            <w:sz w:val="18"/>
            <w:szCs w:val="18"/>
            <w:shd w:val="clear" w:color="auto" w:fill="FFFFFF"/>
          </w:rPr>
          <w:t>$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 xml:space="preserve"> </w:t>
        </w:r>
        <w:r>
          <w:rPr>
            <w:rFonts w:ascii="Helvetica" w:hAnsi="Helvetica" w:cs="Helvetica"/>
            <w:color w:val="000000"/>
            <w:sz w:val="18"/>
            <w:szCs w:val="18"/>
            <w:shd w:val="clear" w:color="auto" w:fill="FFFFFF"/>
          </w:rPr>
          <w:t>기호가</w:t>
        </w:r>
        <w:r>
          <w:rPr>
            <w:rFonts w:ascii="Helvetica" w:hAnsi="Helvetica" w:cs="Helvetica"/>
            <w:color w:val="000000"/>
            <w:sz w:val="18"/>
            <w:szCs w:val="18"/>
            <w:shd w:val="clear" w:color="auto" w:fill="FFFFFF"/>
          </w:rPr>
          <w:t xml:space="preserve"> 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>붙어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 xml:space="preserve"> 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>있어</w:t>
        </w:r>
        <w:r>
          <w:rPr>
            <w:rFonts w:ascii="Helvetica" w:hAnsi="Helvetica" w:cs="Helvetica"/>
            <w:color w:val="000000"/>
            <w:sz w:val="18"/>
            <w:szCs w:val="18"/>
            <w:shd w:val="clear" w:color="auto" w:fill="FFFFFF"/>
          </w:rPr>
          <w:t xml:space="preserve"> </w:t>
        </w:r>
      </w:ins>
      <w:ins w:id="415" w:author="Kim DaeHan" w:date="2022-07-17T15:03:00Z"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>s</w:t>
        </w:r>
        <w:r>
          <w:rPr>
            <w:rFonts w:ascii="Helvetica" w:hAnsi="Helvetica" w:cs="Helvetica"/>
            <w:color w:val="000000"/>
            <w:sz w:val="18"/>
            <w:szCs w:val="18"/>
            <w:shd w:val="clear" w:color="auto" w:fill="FFFFFF"/>
          </w:rPr>
          <w:t xml:space="preserve">tring 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>d</w:t>
        </w:r>
        <w:r>
          <w:rPr>
            <w:rFonts w:ascii="Helvetica" w:hAnsi="Helvetica" w:cs="Helvetica"/>
            <w:color w:val="000000"/>
            <w:sz w:val="18"/>
            <w:szCs w:val="18"/>
            <w:shd w:val="clear" w:color="auto" w:fill="FFFFFF"/>
          </w:rPr>
          <w:t>ata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>로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 xml:space="preserve"> 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>인식된다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>.</w:t>
        </w:r>
        <w:r>
          <w:rPr>
            <w:rFonts w:ascii="Helvetica" w:hAnsi="Helvetica" w:cs="Helvetica"/>
            <w:color w:val="000000"/>
            <w:sz w:val="18"/>
            <w:szCs w:val="18"/>
            <w:shd w:val="clear" w:color="auto" w:fill="FFFFFF"/>
          </w:rPr>
          <w:t xml:space="preserve"> 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>이를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 xml:space="preserve"> 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>data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 xml:space="preserve"> </w:t>
        </w:r>
        <w:r>
          <w:rPr>
            <w:rFonts w:ascii="Helvetica" w:hAnsi="Helvetica" w:cs="Helvetica"/>
            <w:color w:val="000000"/>
            <w:sz w:val="18"/>
            <w:szCs w:val="18"/>
            <w:shd w:val="clear" w:color="auto" w:fill="FFFFFF"/>
          </w:rPr>
          <w:t>processing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>을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 xml:space="preserve"> 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>통해</w:t>
        </w:r>
        <w:r>
          <w:rPr>
            <w:rFonts w:ascii="Helvetica" w:hAnsi="Helvetica" w:cs="Helvetica"/>
            <w:color w:val="000000"/>
            <w:sz w:val="18"/>
            <w:szCs w:val="18"/>
            <w:shd w:val="clear" w:color="auto" w:fill="FFFFFF"/>
          </w:rPr>
          <w:t xml:space="preserve"> 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>n</w:t>
        </w:r>
        <w:r>
          <w:rPr>
            <w:rFonts w:ascii="Helvetica" w:hAnsi="Helvetica" w:cs="Helvetica"/>
            <w:color w:val="000000"/>
            <w:sz w:val="18"/>
            <w:szCs w:val="18"/>
            <w:shd w:val="clear" w:color="auto" w:fill="FFFFFF"/>
          </w:rPr>
          <w:t>umerical type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>으로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 xml:space="preserve"> 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>바꿔준다면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 xml:space="preserve"> 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>유의미한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 xml:space="preserve"> 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>분석을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 xml:space="preserve"> 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>할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 xml:space="preserve"> </w:t>
        </w:r>
      </w:ins>
      <w:ins w:id="416" w:author="Kim DaeHan" w:date="2022-07-17T15:04:00Z"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>수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 xml:space="preserve"> 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>있을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 xml:space="preserve"> 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>것이다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>.</w:t>
        </w:r>
        <w:r>
          <w:rPr>
            <w:rFonts w:ascii="Helvetica" w:hAnsi="Helvetica" w:cs="Helvetica"/>
            <w:color w:val="000000"/>
            <w:sz w:val="18"/>
            <w:szCs w:val="18"/>
            <w:shd w:val="clear" w:color="auto" w:fill="FFFFFF"/>
          </w:rPr>
          <w:t xml:space="preserve"> </w:t>
        </w:r>
      </w:ins>
    </w:p>
    <w:p w14:paraId="2BB18DC0" w14:textId="491CD49B" w:rsidR="00FD1813" w:rsidRDefault="006E78D0" w:rsidP="006E78D0">
      <w:pPr>
        <w:pStyle w:val="a4"/>
        <w:numPr>
          <w:ilvl w:val="1"/>
          <w:numId w:val="3"/>
        </w:numPr>
        <w:ind w:leftChars="0"/>
        <w:rPr>
          <w:ins w:id="417" w:author="Kim DaeHan" w:date="2022-07-17T15:09:00Z"/>
          <w:rFonts w:eastAsiaTheme="minorHAnsi" w:cs="Heebo"/>
          <w:color w:val="2A2A2A"/>
          <w:kern w:val="0"/>
          <w:szCs w:val="20"/>
          <w:shd w:val="clear" w:color="auto" w:fill="FFFFFF"/>
        </w:rPr>
      </w:pPr>
      <w:proofErr w:type="spellStart"/>
      <w:ins w:id="418" w:author="Kim DaeHan" w:date="2022-07-17T15:07:00Z">
        <w:r w:rsidRPr="006E78D0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>PW_UNIT_OF_PAY</w:t>
        </w:r>
      </w:ins>
      <w:proofErr w:type="spellEnd"/>
    </w:p>
    <w:p w14:paraId="1BF14602" w14:textId="77777777" w:rsidR="006E78D0" w:rsidRPr="006E78D0" w:rsidRDefault="006E78D0" w:rsidP="006E78D0">
      <w:pPr>
        <w:pStyle w:val="a4"/>
        <w:ind w:leftChars="0" w:left="760"/>
        <w:rPr>
          <w:ins w:id="419" w:author="Kim DaeHan" w:date="2022-07-17T15:09:00Z"/>
          <w:rFonts w:eastAsiaTheme="minorHAnsi" w:cs="Heebo" w:hint="eastAsia"/>
          <w:color w:val="2A2A2A"/>
          <w:kern w:val="0"/>
          <w:szCs w:val="20"/>
          <w:shd w:val="clear" w:color="auto" w:fill="FFFFFF"/>
        </w:rPr>
        <w:pPrChange w:id="420" w:author="Kim DaeHan" w:date="2022-07-17T15:09:00Z">
          <w:pPr>
            <w:pStyle w:val="a4"/>
            <w:numPr>
              <w:numId w:val="3"/>
            </w:numPr>
            <w:ind w:leftChars="0" w:left="760" w:hanging="360"/>
          </w:pPr>
        </w:pPrChange>
      </w:pPr>
      <w:ins w:id="421" w:author="Kim DaeHan" w:date="2022-07-17T15:09:00Z">
        <w:r w:rsidRPr="006E78D0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t>지불 단위에 대한 내용으로 거의 대부분이 연봉으로 임금을 지불하고 있다.</w:t>
        </w:r>
      </w:ins>
    </w:p>
    <w:p w14:paraId="12177A92" w14:textId="3714559D" w:rsidR="006E78D0" w:rsidRDefault="006E78D0" w:rsidP="006E78D0">
      <w:pPr>
        <w:pStyle w:val="a4"/>
        <w:ind w:leftChars="0" w:left="760"/>
        <w:jc w:val="center"/>
        <w:rPr>
          <w:ins w:id="422" w:author="Kim DaeHan" w:date="2022-07-17T15:10:00Z"/>
          <w:rFonts w:eastAsiaTheme="minorHAnsi" w:cs="Heebo"/>
          <w:color w:val="2A2A2A"/>
          <w:kern w:val="0"/>
          <w:szCs w:val="20"/>
          <w:shd w:val="clear" w:color="auto" w:fill="FFFFFF"/>
        </w:rPr>
      </w:pPr>
      <w:ins w:id="423" w:author="Kim DaeHan" w:date="2022-07-17T15:09:00Z">
        <w:r>
          <w:rPr>
            <w:noProof/>
          </w:rPr>
          <w:drawing>
            <wp:inline distT="0" distB="0" distL="0" distR="0" wp14:anchorId="29C5DD3A" wp14:editId="26C4B7AA">
              <wp:extent cx="1905000" cy="1514475"/>
              <wp:effectExtent l="0" t="0" r="0" b="9525"/>
              <wp:docPr id="25" name="그림 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0" cy="15144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7790BB2" w14:textId="77777777" w:rsidR="006E78D0" w:rsidRPr="00935454" w:rsidRDefault="006E78D0" w:rsidP="006E78D0">
      <w:pPr>
        <w:ind w:left="800"/>
        <w:jc w:val="center"/>
        <w:rPr>
          <w:ins w:id="424" w:author="Kim DaeHan" w:date="2022-07-17T15:10:00Z"/>
          <w:rFonts w:eastAsiaTheme="minorHAnsi" w:cs="Heebo" w:hint="eastAsia"/>
          <w:color w:val="2A2A2A"/>
          <w:kern w:val="0"/>
          <w:szCs w:val="20"/>
          <w:shd w:val="clear" w:color="auto" w:fill="FFFFFF"/>
        </w:rPr>
      </w:pPr>
      <w:ins w:id="425" w:author="Kim DaeHan" w:date="2022-07-17T15:10:00Z">
        <w:r w:rsidRPr="00935454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t>&lt;</w:t>
        </w:r>
        <w:proofErr w:type="spellStart"/>
        <w:r w:rsidRPr="00935454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t>L</w:t>
        </w:r>
        <w:r w:rsidRPr="00935454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>CA</w:t>
        </w:r>
        <w:proofErr w:type="spellEnd"/>
        <w:r w:rsidRPr="00935454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 xml:space="preserve"> ‘</w:t>
        </w:r>
        <w:proofErr w:type="spellStart"/>
        <w:r w:rsidRPr="00935454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>PW_UNIT_OF_PAY</w:t>
        </w:r>
        <w:proofErr w:type="spellEnd"/>
        <w:r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 xml:space="preserve">’ </w:t>
        </w:r>
        <w:r w:rsidRPr="00FD1813">
          <w:rPr>
            <w:rFonts w:eastAsiaTheme="minorHAnsi" w:cs="Heebo"/>
            <w:color w:val="2A2A2A"/>
            <w:szCs w:val="20"/>
            <w:shd w:val="clear" w:color="auto" w:fill="FFFFFF"/>
          </w:rPr>
          <w:t>histogram</w:t>
        </w:r>
        <w:r w:rsidRPr="00FD1813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>&gt;</w:t>
        </w:r>
      </w:ins>
    </w:p>
    <w:p w14:paraId="22252FF8" w14:textId="77777777" w:rsidR="006E78D0" w:rsidRPr="006E78D0" w:rsidRDefault="006E78D0" w:rsidP="006E78D0">
      <w:pPr>
        <w:pStyle w:val="a4"/>
        <w:ind w:leftChars="0" w:left="760"/>
        <w:jc w:val="center"/>
        <w:rPr>
          <w:ins w:id="426" w:author="Kim DaeHan" w:date="2022-07-17T15:09:00Z"/>
          <w:rFonts w:eastAsiaTheme="minorHAnsi" w:cs="Heebo" w:hint="eastAsia"/>
          <w:color w:val="2A2A2A"/>
          <w:kern w:val="0"/>
          <w:szCs w:val="20"/>
          <w:shd w:val="clear" w:color="auto" w:fill="FFFFFF"/>
        </w:rPr>
        <w:pPrChange w:id="427" w:author="Kim DaeHan" w:date="2022-07-17T15:10:00Z">
          <w:pPr>
            <w:pStyle w:val="a4"/>
            <w:numPr>
              <w:numId w:val="3"/>
            </w:numPr>
            <w:ind w:leftChars="0" w:left="760" w:hanging="360"/>
            <w:jc w:val="center"/>
          </w:pPr>
        </w:pPrChange>
      </w:pPr>
    </w:p>
    <w:p w14:paraId="538834BA" w14:textId="6A9F6268" w:rsidR="005730EE" w:rsidRDefault="005730EE" w:rsidP="005730EE">
      <w:pPr>
        <w:pStyle w:val="a4"/>
        <w:numPr>
          <w:ilvl w:val="1"/>
          <w:numId w:val="3"/>
        </w:numPr>
        <w:ind w:leftChars="0"/>
        <w:rPr>
          <w:ins w:id="428" w:author="Kim DaeHan" w:date="2022-07-17T15:13:00Z"/>
          <w:rFonts w:eastAsiaTheme="minorHAnsi" w:cs="Heebo"/>
          <w:color w:val="2A2A2A"/>
          <w:kern w:val="0"/>
          <w:szCs w:val="20"/>
          <w:shd w:val="clear" w:color="auto" w:fill="FFFFFF"/>
        </w:rPr>
      </w:pPr>
      <w:proofErr w:type="spellStart"/>
      <w:ins w:id="429" w:author="Kim DaeHan" w:date="2022-07-17T15:12:00Z">
        <w:r w:rsidRPr="005730EE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>PW_WAGE_LEVEL</w:t>
        </w:r>
      </w:ins>
      <w:proofErr w:type="spellEnd"/>
    </w:p>
    <w:p w14:paraId="7F8F0D23" w14:textId="2F75E1FE" w:rsidR="005730EE" w:rsidRPr="005730EE" w:rsidRDefault="005730EE" w:rsidP="005730EE">
      <w:pPr>
        <w:ind w:left="760"/>
        <w:rPr>
          <w:ins w:id="430" w:author="Kim DaeHan" w:date="2022-07-17T15:13:00Z"/>
          <w:rFonts w:eastAsiaTheme="minorHAnsi" w:cs="Heebo" w:hint="eastAsia"/>
          <w:color w:val="2A2A2A"/>
          <w:kern w:val="0"/>
          <w:szCs w:val="20"/>
          <w:shd w:val="clear" w:color="auto" w:fill="FFFFFF"/>
          <w:rPrChange w:id="431" w:author="Kim DaeHan" w:date="2022-07-17T15:13:00Z">
            <w:rPr>
              <w:ins w:id="432" w:author="Kim DaeHan" w:date="2022-07-17T15:13:00Z"/>
              <w:shd w:val="clear" w:color="auto" w:fill="FFFFFF"/>
            </w:rPr>
          </w:rPrChange>
        </w:rPr>
        <w:pPrChange w:id="433" w:author="Kim DaeHan" w:date="2022-07-17T15:13:00Z">
          <w:pPr>
            <w:pStyle w:val="a4"/>
            <w:numPr>
              <w:ilvl w:val="1"/>
              <w:numId w:val="3"/>
            </w:numPr>
            <w:ind w:leftChars="0" w:left="1200" w:hanging="400"/>
          </w:pPr>
        </w:pPrChange>
      </w:pPr>
      <w:ins w:id="434" w:author="Kim DaeHan" w:date="2022-07-17T15:13:00Z">
        <w:r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t>L</w:t>
        </w:r>
        <w:r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 xml:space="preserve">evel </w:t>
        </w:r>
        <w:r>
          <w:rPr>
            <w:rFonts w:ascii="Helvetica" w:hAnsi="Helvetica" w:cs="Helvetica"/>
            <w:color w:val="000000"/>
            <w:sz w:val="18"/>
            <w:szCs w:val="18"/>
            <w:shd w:val="clear" w:color="auto" w:fill="FFFFFF"/>
          </w:rPr>
          <w:t>II</w:t>
        </w:r>
      </w:ins>
      <w:ins w:id="435" w:author="Kim DaeHan" w:date="2022-07-17T15:14:00Z"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>가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 xml:space="preserve"> 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>가장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 xml:space="preserve"> 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>많았다</w:t>
        </w:r>
        <w:r>
          <w:rPr>
            <w:rFonts w:ascii="Helvetica" w:hAnsi="Helvetica" w:cs="Helvetica"/>
            <w:color w:val="000000"/>
            <w:sz w:val="18"/>
            <w:szCs w:val="18"/>
            <w:shd w:val="clear" w:color="auto" w:fill="FFFFFF"/>
          </w:rPr>
          <w:t xml:space="preserve">. 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>아직까지는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 xml:space="preserve"> 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>유의미한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 xml:space="preserve"> 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>결과를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 xml:space="preserve"> 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>나타내지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 xml:space="preserve"> 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>못하지만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 xml:space="preserve"> 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>분포가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 xml:space="preserve"> 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>나름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 xml:space="preserve"> </w:t>
        </w:r>
      </w:ins>
      <w:ins w:id="436" w:author="Kim DaeHan" w:date="2022-07-17T15:15:00Z"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>고르기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 xml:space="preserve"> 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>때문에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 xml:space="preserve"> </w:t>
        </w:r>
      </w:ins>
      <w:ins w:id="437" w:author="Kim DaeHan" w:date="2022-07-17T15:14:00Z">
        <w:r>
          <w:rPr>
            <w:rFonts w:ascii="Helvetica" w:hAnsi="Helvetica" w:cs="Helvetica"/>
            <w:color w:val="000000"/>
            <w:sz w:val="18"/>
            <w:szCs w:val="18"/>
            <w:shd w:val="clear" w:color="auto" w:fill="FFFFFF"/>
          </w:rPr>
          <w:t>PW LEVEL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>에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 xml:space="preserve"> 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>따른</w:t>
        </w:r>
        <w:r>
          <w:rPr>
            <w:rFonts w:ascii="Helvetica" w:hAnsi="Helvetica" w:cs="Helvetica"/>
            <w:color w:val="000000"/>
            <w:sz w:val="18"/>
            <w:szCs w:val="18"/>
            <w:shd w:val="clear" w:color="auto" w:fill="FFFFFF"/>
          </w:rPr>
          <w:t xml:space="preserve"> 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>추가적인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 xml:space="preserve"> </w:t>
        </w:r>
        <w:r>
          <w:rPr>
            <w:rFonts w:ascii="Helvetica" w:hAnsi="Helvetica" w:cs="Helvetica"/>
            <w:color w:val="000000"/>
            <w:sz w:val="18"/>
            <w:szCs w:val="18"/>
            <w:shd w:val="clear" w:color="auto" w:fill="FFFFFF"/>
          </w:rPr>
          <w:t xml:space="preserve">EDA 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>또한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 xml:space="preserve"> 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>가능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 xml:space="preserve"> 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>할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 xml:space="preserve"> 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>것이다</w:t>
        </w:r>
        <w:r>
          <w:rPr>
            <w:rFonts w:ascii="Helvetica" w:hAnsi="Helvetica" w:cs="Helvetica" w:hint="eastAsia"/>
            <w:color w:val="000000"/>
            <w:sz w:val="18"/>
            <w:szCs w:val="18"/>
            <w:shd w:val="clear" w:color="auto" w:fill="FFFFFF"/>
          </w:rPr>
          <w:t>.</w:t>
        </w:r>
      </w:ins>
    </w:p>
    <w:p w14:paraId="09E2C87A" w14:textId="38774B15" w:rsidR="005730EE" w:rsidRPr="005730EE" w:rsidRDefault="005730EE" w:rsidP="005730EE">
      <w:pPr>
        <w:jc w:val="center"/>
        <w:rPr>
          <w:ins w:id="438" w:author="Kim DaeHan" w:date="2022-07-17T15:13:00Z"/>
          <w:rFonts w:eastAsiaTheme="minorHAnsi" w:cs="Heebo" w:hint="eastAsia"/>
          <w:color w:val="2A2A2A"/>
          <w:kern w:val="0"/>
          <w:szCs w:val="20"/>
          <w:shd w:val="clear" w:color="auto" w:fill="FFFFFF"/>
          <w:rPrChange w:id="439" w:author="Kim DaeHan" w:date="2022-07-17T15:13:00Z">
            <w:rPr>
              <w:ins w:id="440" w:author="Kim DaeHan" w:date="2022-07-17T15:13:00Z"/>
              <w:rFonts w:hint="eastAsia"/>
              <w:kern w:val="0"/>
              <w:shd w:val="clear" w:color="auto" w:fill="FFFFFF"/>
            </w:rPr>
          </w:rPrChange>
        </w:rPr>
      </w:pPr>
      <w:ins w:id="441" w:author="Kim DaeHan" w:date="2022-07-17T15:13:00Z">
        <w:r>
          <w:rPr>
            <w:noProof/>
            <w:shd w:val="clear" w:color="auto" w:fill="FFFFFF"/>
          </w:rPr>
          <w:drawing>
            <wp:inline distT="0" distB="0" distL="0" distR="0" wp14:anchorId="7BC1D2C7" wp14:editId="32DDEF3B">
              <wp:extent cx="2933700" cy="2744209"/>
              <wp:effectExtent l="0" t="0" r="0" b="0"/>
              <wp:docPr id="26" name="그림 2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2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41439" cy="275144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23E92D2" w14:textId="758E8EC4" w:rsidR="006E78D0" w:rsidRPr="00A06EC4" w:rsidRDefault="005730EE" w:rsidP="00A06EC4">
      <w:pPr>
        <w:jc w:val="center"/>
        <w:rPr>
          <w:ins w:id="442" w:author="Kim DaeHan" w:date="2022-07-17T14:35:00Z"/>
          <w:rFonts w:eastAsiaTheme="minorHAnsi" w:cs="Heebo" w:hint="eastAsia"/>
          <w:color w:val="2A2A2A"/>
          <w:kern w:val="0"/>
          <w:szCs w:val="20"/>
          <w:shd w:val="clear" w:color="auto" w:fill="FFFFFF"/>
          <w:rPrChange w:id="443" w:author="Kim DaeHan" w:date="2022-07-17T15:20:00Z">
            <w:rPr>
              <w:ins w:id="444" w:author="Kim DaeHan" w:date="2022-07-17T14:35:00Z"/>
              <w:rFonts w:hint="eastAsia"/>
              <w:shd w:val="clear" w:color="auto" w:fill="FFFFFF"/>
            </w:rPr>
          </w:rPrChange>
        </w:rPr>
        <w:pPrChange w:id="445" w:author="Kim DaeHan" w:date="2022-07-17T15:20:00Z">
          <w:pPr>
            <w:pStyle w:val="a4"/>
            <w:numPr>
              <w:numId w:val="3"/>
            </w:numPr>
            <w:ind w:leftChars="0" w:left="760" w:hanging="360"/>
          </w:pPr>
        </w:pPrChange>
      </w:pPr>
      <w:ins w:id="446" w:author="Kim DaeHan" w:date="2022-07-17T15:12:00Z">
        <w:r w:rsidRPr="005730EE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  <w:rPrChange w:id="447" w:author="Kim DaeHan" w:date="2022-07-17T15:13:00Z">
              <w:rPr>
                <w:rFonts w:hint="eastAsia"/>
                <w:shd w:val="clear" w:color="auto" w:fill="FFFFFF"/>
              </w:rPr>
            </w:rPrChange>
          </w:rPr>
          <w:t>&lt;</w:t>
        </w:r>
        <w:proofErr w:type="spellStart"/>
        <w:r w:rsidRPr="005730EE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  <w:rPrChange w:id="448" w:author="Kim DaeHan" w:date="2022-07-17T15:13:00Z">
              <w:rPr>
                <w:rFonts w:hint="eastAsia"/>
                <w:shd w:val="clear" w:color="auto" w:fill="FFFFFF"/>
              </w:rPr>
            </w:rPrChange>
          </w:rPr>
          <w:t>L</w:t>
        </w:r>
        <w:r w:rsidRPr="005730EE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449" w:author="Kim DaeHan" w:date="2022-07-17T15:13:00Z">
              <w:rPr>
                <w:shd w:val="clear" w:color="auto" w:fill="FFFFFF"/>
              </w:rPr>
            </w:rPrChange>
          </w:rPr>
          <w:t>CA</w:t>
        </w:r>
        <w:proofErr w:type="spellEnd"/>
        <w:r w:rsidRPr="005730EE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450" w:author="Kim DaeHan" w:date="2022-07-17T15:13:00Z">
              <w:rPr>
                <w:shd w:val="clear" w:color="auto" w:fill="FFFFFF"/>
              </w:rPr>
            </w:rPrChange>
          </w:rPr>
          <w:t xml:space="preserve"> ‘</w:t>
        </w:r>
        <w:proofErr w:type="spellStart"/>
        <w:r w:rsidRPr="005730EE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451" w:author="Kim DaeHan" w:date="2022-07-17T15:13:00Z">
              <w:rPr>
                <w:shd w:val="clear" w:color="auto" w:fill="FFFFFF"/>
              </w:rPr>
            </w:rPrChange>
          </w:rPr>
          <w:t>PW_WAGE_LEVEL</w:t>
        </w:r>
        <w:proofErr w:type="spellEnd"/>
        <w:r w:rsidRPr="005730EE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452" w:author="Kim DaeHan" w:date="2022-07-17T15:13:00Z">
              <w:rPr>
                <w:shd w:val="clear" w:color="auto" w:fill="FFFFFF"/>
              </w:rPr>
            </w:rPrChange>
          </w:rPr>
          <w:t xml:space="preserve">’ </w:t>
        </w:r>
        <w:r w:rsidRPr="005730EE">
          <w:rPr>
            <w:rFonts w:eastAsiaTheme="minorHAnsi" w:cs="Heebo"/>
            <w:color w:val="2A2A2A"/>
            <w:szCs w:val="20"/>
            <w:shd w:val="clear" w:color="auto" w:fill="FFFFFF"/>
            <w:rPrChange w:id="453" w:author="Kim DaeHan" w:date="2022-07-17T15:13:00Z">
              <w:rPr>
                <w:shd w:val="clear" w:color="auto" w:fill="FFFFFF"/>
              </w:rPr>
            </w:rPrChange>
          </w:rPr>
          <w:t>histogram</w:t>
        </w:r>
        <w:r w:rsidRPr="005730EE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454" w:author="Kim DaeHan" w:date="2022-07-17T15:13:00Z">
              <w:rPr>
                <w:shd w:val="clear" w:color="auto" w:fill="FFFFFF"/>
              </w:rPr>
            </w:rPrChange>
          </w:rPr>
          <w:t>&gt;</w:t>
        </w:r>
      </w:ins>
    </w:p>
    <w:p w14:paraId="56E287F4" w14:textId="3BD562F9" w:rsidR="005730EE" w:rsidRDefault="005730EE" w:rsidP="005518A5">
      <w:pPr>
        <w:pStyle w:val="a4"/>
        <w:numPr>
          <w:ilvl w:val="1"/>
          <w:numId w:val="3"/>
        </w:numPr>
        <w:ind w:leftChars="0"/>
        <w:rPr>
          <w:ins w:id="455" w:author="Kim DaeHan" w:date="2022-07-17T15:18:00Z"/>
          <w:rFonts w:eastAsiaTheme="minorHAnsi" w:cs="Heebo"/>
          <w:color w:val="2A2A2A"/>
          <w:kern w:val="0"/>
          <w:szCs w:val="20"/>
          <w:shd w:val="clear" w:color="auto" w:fill="FFFFFF"/>
        </w:rPr>
        <w:pPrChange w:id="456" w:author="Kim DaeHan" w:date="2022-07-17T15:23:00Z">
          <w:pPr>
            <w:pStyle w:val="a4"/>
            <w:numPr>
              <w:numId w:val="3"/>
            </w:numPr>
            <w:ind w:leftChars="0" w:left="760" w:hanging="360"/>
          </w:pPr>
        </w:pPrChange>
      </w:pPr>
      <w:proofErr w:type="spellStart"/>
      <w:ins w:id="457" w:author="Kim DaeHan" w:date="2022-07-17T15:17:00Z">
        <w:r w:rsidRPr="005730EE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>PW_SURVEY</w:t>
        </w:r>
      </w:ins>
      <w:proofErr w:type="spellEnd"/>
      <w:ins w:id="458" w:author="Kim DaeHan" w:date="2022-07-17T15:18:00Z">
        <w:r w:rsidR="00A06EC4" w:rsidRPr="00A06EC4">
          <w:t xml:space="preserve"> </w:t>
        </w:r>
        <w:r w:rsidR="00A06EC4" w:rsidRPr="00A06EC4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>_PUBLISHER</w:t>
        </w:r>
      </w:ins>
    </w:p>
    <w:p w14:paraId="0442BE61" w14:textId="5BACB912" w:rsidR="00A06EC4" w:rsidRPr="00A06EC4" w:rsidRDefault="00A06EC4" w:rsidP="005518A5">
      <w:pPr>
        <w:ind w:left="800"/>
        <w:rPr>
          <w:ins w:id="459" w:author="Kim DaeHan" w:date="2022-07-17T15:18:00Z"/>
          <w:rFonts w:eastAsiaTheme="minorHAnsi" w:cs="Heebo" w:hint="eastAsia"/>
          <w:color w:val="2A2A2A"/>
          <w:kern w:val="0"/>
          <w:szCs w:val="20"/>
          <w:shd w:val="clear" w:color="auto" w:fill="FFFFFF"/>
          <w:rPrChange w:id="460" w:author="Kim DaeHan" w:date="2022-07-17T15:18:00Z">
            <w:rPr>
              <w:ins w:id="461" w:author="Kim DaeHan" w:date="2022-07-17T15:18:00Z"/>
              <w:rFonts w:hint="eastAsia"/>
              <w:shd w:val="clear" w:color="auto" w:fill="FFFFFF"/>
            </w:rPr>
          </w:rPrChange>
        </w:rPr>
        <w:pPrChange w:id="462" w:author="Kim DaeHan" w:date="2022-07-17T15:23:00Z">
          <w:pPr>
            <w:pStyle w:val="a4"/>
            <w:numPr>
              <w:numId w:val="3"/>
            </w:numPr>
            <w:ind w:leftChars="0" w:left="760" w:hanging="360"/>
          </w:pPr>
        </w:pPrChange>
      </w:pPr>
      <w:ins w:id="463" w:author="Kim DaeHan" w:date="2022-07-17T15:18:00Z">
        <w:r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t>P</w:t>
        </w:r>
        <w:r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>W</w:t>
        </w:r>
      </w:ins>
      <w:ins w:id="464" w:author="Kim DaeHan" w:date="2022-07-17T15:19:00Z">
        <w:r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t xml:space="preserve">에 대한 </w:t>
        </w:r>
        <w:r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>survey</w:t>
        </w:r>
        <w:r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t xml:space="preserve">를 진행한 </w:t>
        </w:r>
        <w:r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>publisher</w:t>
        </w:r>
        <w:r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t>에 대한 내용으로 R</w:t>
        </w:r>
        <w:r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>adford Global Technology Survey</w:t>
        </w:r>
        <w:r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t>가 압도적으로</w:t>
        </w:r>
        <w:r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 xml:space="preserve"> </w:t>
        </w:r>
        <w:r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t>많았다.</w:t>
        </w:r>
      </w:ins>
    </w:p>
    <w:p w14:paraId="73847C1B" w14:textId="48E24A96" w:rsidR="00A06EC4" w:rsidRPr="00A06EC4" w:rsidRDefault="00A06EC4" w:rsidP="005518A5">
      <w:pPr>
        <w:jc w:val="center"/>
        <w:rPr>
          <w:ins w:id="465" w:author="Kim DaeHan" w:date="2022-07-17T15:17:00Z"/>
          <w:rFonts w:eastAsiaTheme="minorHAnsi" w:cs="Heebo" w:hint="eastAsia"/>
          <w:color w:val="2A2A2A"/>
          <w:kern w:val="0"/>
          <w:szCs w:val="20"/>
          <w:shd w:val="clear" w:color="auto" w:fill="FFFFFF"/>
          <w:rPrChange w:id="466" w:author="Kim DaeHan" w:date="2022-07-17T15:18:00Z">
            <w:rPr>
              <w:ins w:id="467" w:author="Kim DaeHan" w:date="2022-07-17T15:17:00Z"/>
              <w:shd w:val="clear" w:color="auto" w:fill="FFFFFF"/>
            </w:rPr>
          </w:rPrChange>
        </w:rPr>
        <w:pPrChange w:id="468" w:author="Kim DaeHan" w:date="2022-07-17T15:23:00Z">
          <w:pPr>
            <w:pStyle w:val="a4"/>
            <w:numPr>
              <w:numId w:val="3"/>
            </w:numPr>
            <w:ind w:leftChars="0" w:left="760" w:hanging="360"/>
          </w:pPr>
        </w:pPrChange>
      </w:pPr>
      <w:ins w:id="469" w:author="Kim DaeHan" w:date="2022-07-17T15:18:00Z">
        <w:r>
          <w:rPr>
            <w:noProof/>
          </w:rPr>
          <w:drawing>
            <wp:inline distT="0" distB="0" distL="0" distR="0" wp14:anchorId="2C543309" wp14:editId="69CC2400">
              <wp:extent cx="5731510" cy="2171700"/>
              <wp:effectExtent l="0" t="0" r="2540" b="0"/>
              <wp:docPr id="27" name="그림 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2171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6210204" w14:textId="24134597" w:rsidR="005730EE" w:rsidRPr="005730EE" w:rsidRDefault="005730EE" w:rsidP="005518A5">
      <w:pPr>
        <w:ind w:left="400" w:firstLine="400"/>
        <w:jc w:val="center"/>
        <w:rPr>
          <w:ins w:id="470" w:author="Kim DaeHan" w:date="2022-07-17T15:17:00Z"/>
          <w:rFonts w:eastAsiaTheme="minorHAnsi" w:cs="Heebo" w:hint="eastAsia"/>
          <w:color w:val="2A2A2A"/>
          <w:kern w:val="0"/>
          <w:szCs w:val="20"/>
          <w:shd w:val="clear" w:color="auto" w:fill="FFFFFF"/>
          <w:rPrChange w:id="471" w:author="Kim DaeHan" w:date="2022-07-17T15:17:00Z">
            <w:rPr>
              <w:ins w:id="472" w:author="Kim DaeHan" w:date="2022-07-17T15:17:00Z"/>
              <w:rFonts w:hint="eastAsia"/>
              <w:kern w:val="0"/>
              <w:shd w:val="clear" w:color="auto" w:fill="FFFFFF"/>
            </w:rPr>
          </w:rPrChange>
        </w:rPr>
        <w:pPrChange w:id="473" w:author="Kim DaeHan" w:date="2022-07-17T15:23:00Z">
          <w:pPr>
            <w:pStyle w:val="a4"/>
            <w:numPr>
              <w:numId w:val="3"/>
            </w:numPr>
            <w:ind w:leftChars="0" w:left="760" w:hanging="360"/>
            <w:jc w:val="center"/>
          </w:pPr>
        </w:pPrChange>
      </w:pPr>
      <w:ins w:id="474" w:author="Kim DaeHan" w:date="2022-07-17T15:17:00Z">
        <w:r w:rsidRPr="005730EE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  <w:rPrChange w:id="475" w:author="Kim DaeHan" w:date="2022-07-17T15:17:00Z">
              <w:rPr>
                <w:rFonts w:hint="eastAsia"/>
                <w:shd w:val="clear" w:color="auto" w:fill="FFFFFF"/>
              </w:rPr>
            </w:rPrChange>
          </w:rPr>
          <w:t>&lt;</w:t>
        </w:r>
        <w:proofErr w:type="spellStart"/>
        <w:r w:rsidRPr="005730EE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  <w:rPrChange w:id="476" w:author="Kim DaeHan" w:date="2022-07-17T15:17:00Z">
              <w:rPr>
                <w:rFonts w:hint="eastAsia"/>
                <w:shd w:val="clear" w:color="auto" w:fill="FFFFFF"/>
              </w:rPr>
            </w:rPrChange>
          </w:rPr>
          <w:t>L</w:t>
        </w:r>
        <w:r w:rsidRPr="005730EE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477" w:author="Kim DaeHan" w:date="2022-07-17T15:17:00Z">
              <w:rPr>
                <w:shd w:val="clear" w:color="auto" w:fill="FFFFFF"/>
              </w:rPr>
            </w:rPrChange>
          </w:rPr>
          <w:t>CA</w:t>
        </w:r>
        <w:proofErr w:type="spellEnd"/>
        <w:r w:rsidRPr="005730EE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478" w:author="Kim DaeHan" w:date="2022-07-17T15:17:00Z">
              <w:rPr>
                <w:shd w:val="clear" w:color="auto" w:fill="FFFFFF"/>
              </w:rPr>
            </w:rPrChange>
          </w:rPr>
          <w:t xml:space="preserve"> ‘</w:t>
        </w:r>
        <w:proofErr w:type="spellStart"/>
        <w:r w:rsidRPr="005730EE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479" w:author="Kim DaeHan" w:date="2022-07-17T15:17:00Z">
              <w:rPr>
                <w:shd w:val="clear" w:color="auto" w:fill="FFFFFF"/>
              </w:rPr>
            </w:rPrChange>
          </w:rPr>
          <w:t>PW_SURVEY</w:t>
        </w:r>
      </w:ins>
      <w:proofErr w:type="spellEnd"/>
      <w:ins w:id="480" w:author="Kim DaeHan" w:date="2022-07-17T15:18:00Z">
        <w:r w:rsidR="00A06EC4" w:rsidRPr="00A06EC4">
          <w:t xml:space="preserve"> </w:t>
        </w:r>
        <w:r w:rsidR="00A06EC4" w:rsidRPr="00A06EC4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>_PUBLISHER</w:t>
        </w:r>
      </w:ins>
      <w:ins w:id="481" w:author="Kim DaeHan" w:date="2022-07-17T15:17:00Z">
        <w:r w:rsidR="00A06EC4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 xml:space="preserve">’ </w:t>
        </w:r>
        <w:r w:rsidRPr="005730EE">
          <w:rPr>
            <w:rFonts w:eastAsiaTheme="minorHAnsi" w:cs="Heebo"/>
            <w:color w:val="2A2A2A"/>
            <w:szCs w:val="20"/>
            <w:shd w:val="clear" w:color="auto" w:fill="FFFFFF"/>
            <w:rPrChange w:id="482" w:author="Kim DaeHan" w:date="2022-07-17T15:17:00Z">
              <w:rPr>
                <w:shd w:val="clear" w:color="auto" w:fill="FFFFFF"/>
              </w:rPr>
            </w:rPrChange>
          </w:rPr>
          <w:t>histogram</w:t>
        </w:r>
        <w:r w:rsidRPr="005730EE">
          <w:rPr>
            <w:rFonts w:eastAsiaTheme="minorHAnsi" w:cs="Heebo"/>
            <w:color w:val="2A2A2A"/>
            <w:kern w:val="0"/>
            <w:szCs w:val="20"/>
            <w:shd w:val="clear" w:color="auto" w:fill="FFFFFF"/>
            <w:rPrChange w:id="483" w:author="Kim DaeHan" w:date="2022-07-17T15:17:00Z">
              <w:rPr>
                <w:kern w:val="0"/>
                <w:shd w:val="clear" w:color="auto" w:fill="FFFFFF"/>
              </w:rPr>
            </w:rPrChange>
          </w:rPr>
          <w:t>&gt;</w:t>
        </w:r>
      </w:ins>
    </w:p>
    <w:p w14:paraId="6248C3C1" w14:textId="77777777" w:rsidR="005518A5" w:rsidRDefault="005518A5">
      <w:pPr>
        <w:widowControl/>
        <w:wordWrap/>
        <w:autoSpaceDE/>
        <w:autoSpaceDN/>
        <w:rPr>
          <w:ins w:id="484" w:author="Kim DaeHan" w:date="2022-07-17T15:24:00Z"/>
          <w:rFonts w:eastAsiaTheme="minorHAnsi" w:cs="Heebo"/>
          <w:b/>
          <w:bCs/>
          <w:color w:val="2A2A2A"/>
          <w:kern w:val="0"/>
          <w:szCs w:val="20"/>
          <w:shd w:val="clear" w:color="auto" w:fill="FFFFFF"/>
        </w:rPr>
      </w:pPr>
      <w:ins w:id="485" w:author="Kim DaeHan" w:date="2022-07-17T15:24:00Z">
        <w:r>
          <w:rPr>
            <w:rFonts w:eastAsiaTheme="minorHAnsi" w:cs="Heebo"/>
            <w:b/>
            <w:bCs/>
            <w:color w:val="2A2A2A"/>
            <w:kern w:val="0"/>
            <w:szCs w:val="20"/>
            <w:shd w:val="clear" w:color="auto" w:fill="FFFFFF"/>
          </w:rPr>
          <w:br w:type="page"/>
        </w:r>
      </w:ins>
    </w:p>
    <w:p w14:paraId="1A3551D1" w14:textId="3048858E" w:rsidR="005730EE" w:rsidRDefault="005518A5" w:rsidP="00FD1813">
      <w:pPr>
        <w:pStyle w:val="a4"/>
        <w:numPr>
          <w:ilvl w:val="0"/>
          <w:numId w:val="3"/>
        </w:numPr>
        <w:ind w:leftChars="0"/>
        <w:rPr>
          <w:ins w:id="486" w:author="Kim DaeHan" w:date="2022-07-17T15:25:00Z"/>
          <w:rFonts w:eastAsiaTheme="minorHAnsi" w:cs="Heebo"/>
          <w:b/>
          <w:bCs/>
          <w:color w:val="2A2A2A"/>
          <w:kern w:val="0"/>
          <w:szCs w:val="20"/>
          <w:shd w:val="clear" w:color="auto" w:fill="FFFFFF"/>
        </w:rPr>
      </w:pPr>
      <w:proofErr w:type="spellStart"/>
      <w:ins w:id="487" w:author="Kim DaeHan" w:date="2022-07-17T15:23:00Z">
        <w:r w:rsidRPr="005518A5">
          <w:rPr>
            <w:rFonts w:eastAsiaTheme="minorHAnsi" w:cs="Heebo"/>
            <w:b/>
            <w:bCs/>
            <w:color w:val="2A2A2A"/>
            <w:kern w:val="0"/>
            <w:szCs w:val="20"/>
            <w:shd w:val="clear" w:color="auto" w:fill="FFFFFF"/>
            <w:rPrChange w:id="488" w:author="Kim DaeHan" w:date="2022-07-17T15:23:00Z">
              <w:rPr>
                <w:rFonts w:eastAsiaTheme="minorHAnsi" w:cs="Heebo"/>
                <w:color w:val="2A2A2A"/>
                <w:kern w:val="0"/>
                <w:szCs w:val="20"/>
                <w:shd w:val="clear" w:color="auto" w:fill="FFFFFF"/>
              </w:rPr>
            </w:rPrChange>
          </w:rPr>
          <w:lastRenderedPageBreak/>
          <w:t>STATUTORY_BASIS</w:t>
        </w:r>
      </w:ins>
      <w:proofErr w:type="spellEnd"/>
    </w:p>
    <w:p w14:paraId="6938537A" w14:textId="34F6C412" w:rsidR="005518A5" w:rsidRPr="005518A5" w:rsidRDefault="005518A5" w:rsidP="005518A5">
      <w:pPr>
        <w:ind w:left="760"/>
        <w:rPr>
          <w:ins w:id="489" w:author="Kim DaeHan" w:date="2022-07-17T15:15:00Z"/>
          <w:rFonts w:eastAsiaTheme="minorHAnsi" w:cs="Heebo" w:hint="eastAsia"/>
          <w:color w:val="2A2A2A"/>
          <w:kern w:val="0"/>
          <w:szCs w:val="20"/>
          <w:shd w:val="clear" w:color="auto" w:fill="FFFFFF"/>
        </w:rPr>
        <w:pPrChange w:id="490" w:author="Kim DaeHan" w:date="2022-07-17T15:25:00Z">
          <w:pPr>
            <w:pStyle w:val="a4"/>
            <w:numPr>
              <w:numId w:val="3"/>
            </w:numPr>
            <w:ind w:leftChars="0" w:left="760" w:hanging="360"/>
          </w:pPr>
        </w:pPrChange>
      </w:pPr>
      <w:ins w:id="491" w:author="Kim DaeHan" w:date="2022-07-17T15:25:00Z">
        <w:r w:rsidRPr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  <w:rPrChange w:id="492" w:author="Kim DaeHan" w:date="2022-07-17T15:26:00Z">
              <w:rPr>
                <w:rFonts w:eastAsiaTheme="minorHAnsi" w:cs="Heebo" w:hint="eastAsia"/>
                <w:b/>
                <w:bCs/>
                <w:color w:val="2A2A2A"/>
                <w:kern w:val="0"/>
                <w:szCs w:val="20"/>
                <w:shd w:val="clear" w:color="auto" w:fill="FFFFFF"/>
              </w:rPr>
            </w:rPrChange>
          </w:rPr>
          <w:t>의미적 분석 필요</w:t>
        </w:r>
      </w:ins>
    </w:p>
    <w:p w14:paraId="777CA51B" w14:textId="3EB951E6" w:rsidR="005518A5" w:rsidRDefault="005518A5" w:rsidP="005518A5">
      <w:pPr>
        <w:pStyle w:val="a4"/>
        <w:ind w:leftChars="0" w:left="760"/>
        <w:jc w:val="center"/>
        <w:rPr>
          <w:ins w:id="493" w:author="Kim DaeHan" w:date="2022-07-17T15:24:00Z"/>
          <w:rFonts w:eastAsiaTheme="minorHAnsi" w:cs="Heebo"/>
          <w:color w:val="2A2A2A"/>
          <w:kern w:val="0"/>
          <w:szCs w:val="20"/>
          <w:shd w:val="clear" w:color="auto" w:fill="FFFFFF"/>
        </w:rPr>
      </w:pPr>
      <w:ins w:id="494" w:author="Kim DaeHan" w:date="2022-07-17T15:24:00Z">
        <w:r>
          <w:rPr>
            <w:noProof/>
          </w:rPr>
          <w:drawing>
            <wp:inline distT="0" distB="0" distL="0" distR="0" wp14:anchorId="3D30141C" wp14:editId="6448CB8B">
              <wp:extent cx="5731510" cy="841375"/>
              <wp:effectExtent l="0" t="0" r="2540" b="0"/>
              <wp:docPr id="28" name="그림 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8413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6FC52C7" w14:textId="1C7B920A" w:rsidR="005518A5" w:rsidRPr="00935454" w:rsidRDefault="005518A5" w:rsidP="005518A5">
      <w:pPr>
        <w:ind w:left="400" w:firstLine="400"/>
        <w:jc w:val="center"/>
        <w:rPr>
          <w:ins w:id="495" w:author="Kim DaeHan" w:date="2022-07-17T15:24:00Z"/>
          <w:rFonts w:eastAsiaTheme="minorHAnsi" w:cs="Heebo" w:hint="eastAsia"/>
          <w:color w:val="2A2A2A"/>
          <w:kern w:val="0"/>
          <w:szCs w:val="20"/>
          <w:shd w:val="clear" w:color="auto" w:fill="FFFFFF"/>
        </w:rPr>
      </w:pPr>
      <w:ins w:id="496" w:author="Kim DaeHan" w:date="2022-07-17T15:24:00Z">
        <w:r w:rsidRPr="00935454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t>&lt;</w:t>
        </w:r>
        <w:proofErr w:type="spellStart"/>
        <w:r w:rsidRPr="00935454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t>L</w:t>
        </w:r>
        <w:r w:rsidRPr="00935454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>CA</w:t>
        </w:r>
        <w:proofErr w:type="spellEnd"/>
        <w:r w:rsidRPr="00935454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 xml:space="preserve"> ‘</w:t>
        </w:r>
      </w:ins>
      <w:proofErr w:type="spellStart"/>
      <w:ins w:id="497" w:author="Kim DaeHan" w:date="2022-07-17T15:25:00Z">
        <w:r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>STATUTORY_BASIS</w:t>
        </w:r>
      </w:ins>
      <w:proofErr w:type="spellEnd"/>
      <w:ins w:id="498" w:author="Kim DaeHan" w:date="2022-07-17T15:24:00Z">
        <w:r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 xml:space="preserve">’ </w:t>
        </w:r>
        <w:r w:rsidRPr="00935454">
          <w:rPr>
            <w:rFonts w:eastAsiaTheme="minorHAnsi" w:cs="Heebo"/>
            <w:color w:val="2A2A2A"/>
            <w:szCs w:val="20"/>
            <w:shd w:val="clear" w:color="auto" w:fill="FFFFFF"/>
          </w:rPr>
          <w:t>histogram</w:t>
        </w:r>
        <w:r w:rsidRPr="00935454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t>&gt;</w:t>
        </w:r>
      </w:ins>
    </w:p>
    <w:p w14:paraId="6687C4FC" w14:textId="77777777" w:rsidR="005518A5" w:rsidRDefault="005518A5" w:rsidP="005518A5">
      <w:pPr>
        <w:pStyle w:val="a4"/>
        <w:ind w:leftChars="0" w:left="760"/>
        <w:jc w:val="center"/>
        <w:rPr>
          <w:ins w:id="499" w:author="Kim DaeHan" w:date="2022-07-17T15:24:00Z"/>
          <w:rFonts w:eastAsiaTheme="minorHAnsi" w:cs="Heebo" w:hint="eastAsia"/>
          <w:color w:val="2A2A2A"/>
          <w:kern w:val="0"/>
          <w:szCs w:val="20"/>
          <w:shd w:val="clear" w:color="auto" w:fill="FFFFFF"/>
        </w:rPr>
        <w:pPrChange w:id="500" w:author="Kim DaeHan" w:date="2022-07-17T15:24:00Z">
          <w:pPr>
            <w:pStyle w:val="a4"/>
            <w:numPr>
              <w:numId w:val="3"/>
            </w:numPr>
            <w:ind w:leftChars="0" w:left="760" w:hanging="360"/>
          </w:pPr>
        </w:pPrChange>
      </w:pPr>
    </w:p>
    <w:p w14:paraId="78858E7C" w14:textId="16B29786" w:rsidR="00FD1813" w:rsidDel="007264A9" w:rsidRDefault="005518A5" w:rsidP="007264A9">
      <w:pPr>
        <w:pStyle w:val="HTML"/>
        <w:shd w:val="clear" w:color="auto" w:fill="FFFFFF"/>
        <w:tabs>
          <w:tab w:val="clear" w:pos="2748"/>
          <w:tab w:val="left" w:pos="2643"/>
        </w:tabs>
        <w:wordWrap w:val="0"/>
        <w:textAlignment w:val="baseline"/>
        <w:rPr>
          <w:del w:id="501" w:author="Kim DaeHan" w:date="2022-07-17T15:26:00Z"/>
          <w:rFonts w:asciiTheme="minorHAnsi" w:eastAsiaTheme="minorHAnsi" w:hAnsiTheme="minorHAnsi" w:cs="Heebo"/>
          <w:color w:val="2A2A2A"/>
          <w:szCs w:val="20"/>
          <w:shd w:val="clear" w:color="auto" w:fill="FFFFFF"/>
        </w:rPr>
      </w:pPr>
      <w:proofErr w:type="spellStart"/>
      <w:ins w:id="502" w:author="Kim DaeHan" w:date="2022-07-17T15:27:00Z">
        <w:r w:rsidRPr="007264A9">
          <w:rPr>
            <w:rFonts w:asciiTheme="minorHAnsi" w:eastAsiaTheme="minorHAnsi" w:hAnsiTheme="minorHAnsi" w:cs="Heebo" w:hint="eastAsia"/>
            <w:color w:val="2A2A2A"/>
            <w:szCs w:val="20"/>
            <w:shd w:val="clear" w:color="auto" w:fill="FFFFFF"/>
          </w:rPr>
          <w:t>L</w:t>
        </w:r>
        <w:r w:rsidRPr="007264A9">
          <w:rPr>
            <w:rFonts w:asciiTheme="minorHAnsi" w:eastAsiaTheme="minorHAnsi" w:hAnsiTheme="minorHAnsi" w:cs="Heebo"/>
            <w:color w:val="2A2A2A"/>
            <w:szCs w:val="20"/>
            <w:shd w:val="clear" w:color="auto" w:fill="FFFFFF"/>
          </w:rPr>
          <w:t>CA</w:t>
        </w:r>
        <w:proofErr w:type="spellEnd"/>
        <w:r w:rsidRPr="007264A9">
          <w:rPr>
            <w:rFonts w:asciiTheme="minorHAnsi" w:eastAsiaTheme="minorHAnsi" w:hAnsiTheme="minorHAnsi" w:cs="Heebo" w:hint="eastAsia"/>
            <w:color w:val="2A2A2A"/>
            <w:szCs w:val="20"/>
            <w:shd w:val="clear" w:color="auto" w:fill="FFFFFF"/>
          </w:rPr>
          <w:t>에 대한 E</w:t>
        </w:r>
        <w:r w:rsidRPr="007264A9">
          <w:rPr>
            <w:rFonts w:asciiTheme="minorHAnsi" w:eastAsiaTheme="minorHAnsi" w:hAnsiTheme="minorHAnsi" w:cs="Heebo"/>
            <w:color w:val="2A2A2A"/>
            <w:szCs w:val="20"/>
            <w:shd w:val="clear" w:color="auto" w:fill="FFFFFF"/>
          </w:rPr>
          <w:t>DA</w:t>
        </w:r>
        <w:r w:rsidRPr="007264A9">
          <w:rPr>
            <w:rFonts w:asciiTheme="minorHAnsi" w:eastAsiaTheme="minorHAnsi" w:hAnsiTheme="minorHAnsi" w:cs="Heebo" w:hint="eastAsia"/>
            <w:color w:val="2A2A2A"/>
            <w:szCs w:val="20"/>
            <w:shd w:val="clear" w:color="auto" w:fill="FFFFFF"/>
          </w:rPr>
          <w:t>를 수행한 결과</w:t>
        </w:r>
        <w:r w:rsidRPr="007264A9">
          <w:rPr>
            <w:rFonts w:asciiTheme="minorHAnsi" w:eastAsiaTheme="minorHAnsi" w:hAnsiTheme="minorHAnsi" w:cs="Heebo"/>
            <w:color w:val="2A2A2A"/>
            <w:szCs w:val="20"/>
            <w:shd w:val="clear" w:color="auto" w:fill="FFFFFF"/>
          </w:rPr>
          <w:t xml:space="preserve"> </w:t>
        </w:r>
      </w:ins>
      <w:ins w:id="503" w:author="Kim DaeHan" w:date="2022-07-17T15:35:00Z">
        <w:r w:rsidR="007264A9" w:rsidRPr="007264A9">
          <w:rPr>
            <w:rFonts w:asciiTheme="minorHAnsi" w:eastAsiaTheme="minorHAnsi" w:hAnsiTheme="minorHAnsi" w:cs="Heebo" w:hint="eastAsia"/>
            <w:color w:val="2A2A2A"/>
            <w:szCs w:val="20"/>
            <w:shd w:val="clear" w:color="auto" w:fill="FFFFFF"/>
          </w:rPr>
          <w:t>대부분의 비자는 가장 기본적인 H</w:t>
        </w:r>
        <w:r w:rsidR="007264A9" w:rsidRPr="007264A9">
          <w:rPr>
            <w:rFonts w:asciiTheme="minorHAnsi" w:eastAsiaTheme="minorHAnsi" w:hAnsiTheme="minorHAnsi" w:cs="Heebo"/>
            <w:color w:val="2A2A2A"/>
            <w:szCs w:val="20"/>
            <w:shd w:val="clear" w:color="auto" w:fill="FFFFFF"/>
          </w:rPr>
          <w:t>-</w:t>
        </w:r>
        <w:proofErr w:type="spellStart"/>
        <w:r w:rsidR="007264A9" w:rsidRPr="007264A9">
          <w:rPr>
            <w:rFonts w:asciiTheme="minorHAnsi" w:eastAsiaTheme="minorHAnsi" w:hAnsiTheme="minorHAnsi" w:cs="Heebo"/>
            <w:color w:val="2A2A2A"/>
            <w:szCs w:val="20"/>
            <w:shd w:val="clear" w:color="auto" w:fill="FFFFFF"/>
          </w:rPr>
          <w:t>1B</w:t>
        </w:r>
        <w:proofErr w:type="spellEnd"/>
        <w:r w:rsidR="007264A9" w:rsidRPr="007264A9">
          <w:rPr>
            <w:rFonts w:asciiTheme="minorHAnsi" w:eastAsiaTheme="minorHAnsi" w:hAnsiTheme="minorHAnsi" w:cs="Heebo" w:hint="eastAsia"/>
            <w:color w:val="2A2A2A"/>
            <w:szCs w:val="20"/>
            <w:shd w:val="clear" w:color="auto" w:fill="FFFFFF"/>
          </w:rPr>
          <w:t xml:space="preserve">였으며 </w:t>
        </w:r>
      </w:ins>
      <w:proofErr w:type="spellStart"/>
      <w:ins w:id="504" w:author="Kim DaeHan" w:date="2022-07-17T15:27:00Z">
        <w:r w:rsidR="00672653" w:rsidRPr="007264A9">
          <w:rPr>
            <w:rFonts w:asciiTheme="minorHAnsi" w:eastAsiaTheme="minorHAnsi" w:hAnsiTheme="minorHAnsi" w:cs="Heebo" w:hint="eastAsia"/>
            <w:color w:val="2A2A2A"/>
            <w:szCs w:val="20"/>
            <w:shd w:val="clear" w:color="auto" w:fill="FFFFFF"/>
          </w:rPr>
          <w:t>L</w:t>
        </w:r>
        <w:r w:rsidR="00672653" w:rsidRPr="007264A9">
          <w:rPr>
            <w:rFonts w:asciiTheme="minorHAnsi" w:eastAsiaTheme="minorHAnsi" w:hAnsiTheme="minorHAnsi" w:cs="Heebo"/>
            <w:color w:val="2A2A2A"/>
            <w:szCs w:val="20"/>
            <w:shd w:val="clear" w:color="auto" w:fill="FFFFFF"/>
          </w:rPr>
          <w:t>CA</w:t>
        </w:r>
        <w:proofErr w:type="spellEnd"/>
        <w:r w:rsidR="00672653" w:rsidRPr="007264A9">
          <w:rPr>
            <w:rFonts w:asciiTheme="minorHAnsi" w:eastAsiaTheme="minorHAnsi" w:hAnsiTheme="minorHAnsi" w:cs="Heebo" w:hint="eastAsia"/>
            <w:color w:val="2A2A2A"/>
            <w:szCs w:val="20"/>
            <w:shd w:val="clear" w:color="auto" w:fill="FFFFFF"/>
          </w:rPr>
          <w:t xml:space="preserve">를 통해 미국으로 </w:t>
        </w:r>
      </w:ins>
      <w:ins w:id="505" w:author="Kim DaeHan" w:date="2022-07-17T15:31:00Z">
        <w:r w:rsidR="00672653" w:rsidRPr="007264A9">
          <w:rPr>
            <w:rFonts w:asciiTheme="minorHAnsi" w:eastAsiaTheme="minorHAnsi" w:hAnsiTheme="minorHAnsi" w:cs="Heebo" w:hint="eastAsia"/>
            <w:color w:val="2A2A2A"/>
            <w:szCs w:val="20"/>
            <w:shd w:val="clear" w:color="auto" w:fill="FFFFFF"/>
          </w:rPr>
          <w:t>입국하는</w:t>
        </w:r>
      </w:ins>
      <w:ins w:id="506" w:author="Kim DaeHan" w:date="2022-07-17T15:27:00Z">
        <w:r w:rsidR="00672653" w:rsidRPr="007264A9">
          <w:rPr>
            <w:rFonts w:asciiTheme="minorHAnsi" w:eastAsiaTheme="minorHAnsi" w:hAnsiTheme="minorHAnsi" w:cs="Heebo" w:hint="eastAsia"/>
            <w:color w:val="2A2A2A"/>
            <w:szCs w:val="20"/>
            <w:shd w:val="clear" w:color="auto" w:fill="FFFFFF"/>
          </w:rPr>
          <w:t xml:space="preserve"> 노동자들은 전반적으로 </w:t>
        </w:r>
        <w:r w:rsidR="00672653" w:rsidRPr="007264A9">
          <w:rPr>
            <w:rFonts w:asciiTheme="minorHAnsi" w:eastAsiaTheme="minorHAnsi" w:hAnsiTheme="minorHAnsi" w:cs="Heebo"/>
            <w:color w:val="2A2A2A"/>
            <w:szCs w:val="20"/>
            <w:shd w:val="clear" w:color="auto" w:fill="FFFFFF"/>
          </w:rPr>
          <w:t xml:space="preserve">computer </w:t>
        </w:r>
        <w:r w:rsidR="00672653" w:rsidRPr="007264A9">
          <w:rPr>
            <w:rFonts w:asciiTheme="minorHAnsi" w:eastAsiaTheme="minorHAnsi" w:hAnsiTheme="minorHAnsi" w:cs="Heebo" w:hint="eastAsia"/>
            <w:color w:val="2A2A2A"/>
            <w:szCs w:val="20"/>
            <w:shd w:val="clear" w:color="auto" w:fill="FFFFFF"/>
          </w:rPr>
          <w:t>분야의</w:t>
        </w:r>
      </w:ins>
      <w:ins w:id="507" w:author="Kim DaeHan" w:date="2022-07-17T15:30:00Z">
        <w:r w:rsidR="00672653" w:rsidRPr="007264A9">
          <w:rPr>
            <w:rFonts w:asciiTheme="minorHAnsi" w:eastAsiaTheme="minorHAnsi" w:hAnsiTheme="minorHAnsi" w:cs="Heebo" w:hint="eastAsia"/>
            <w:color w:val="2A2A2A"/>
            <w:szCs w:val="20"/>
            <w:shd w:val="clear" w:color="auto" w:fill="FFFFFF"/>
          </w:rPr>
          <w:t xml:space="preserve"> 직종의 노동자</w:t>
        </w:r>
      </w:ins>
      <w:ins w:id="508" w:author="Kim DaeHan" w:date="2022-07-17T15:35:00Z">
        <w:r w:rsidR="007264A9" w:rsidRPr="007264A9">
          <w:rPr>
            <w:rFonts w:asciiTheme="minorHAnsi" w:eastAsiaTheme="minorHAnsi" w:hAnsiTheme="minorHAnsi" w:cs="Heebo" w:hint="eastAsia"/>
            <w:color w:val="2A2A2A"/>
            <w:szCs w:val="20"/>
            <w:shd w:val="clear" w:color="auto" w:fill="FFFFFF"/>
          </w:rPr>
          <w:t>였다.</w:t>
        </w:r>
      </w:ins>
      <w:ins w:id="509" w:author="Kim DaeHan" w:date="2022-07-17T15:30:00Z">
        <w:r w:rsidR="00672653" w:rsidRPr="007264A9">
          <w:rPr>
            <w:rFonts w:asciiTheme="minorHAnsi" w:eastAsiaTheme="minorHAnsi" w:hAnsiTheme="minorHAnsi" w:cs="Heebo" w:hint="eastAsia"/>
            <w:color w:val="2A2A2A"/>
            <w:szCs w:val="20"/>
            <w:shd w:val="clear" w:color="auto" w:fill="FFFFFF"/>
          </w:rPr>
          <w:t xml:space="preserve"> </w:t>
        </w:r>
      </w:ins>
      <w:ins w:id="510" w:author="Kim DaeHan" w:date="2022-07-17T15:35:00Z">
        <w:r w:rsidR="007264A9" w:rsidRPr="007264A9">
          <w:rPr>
            <w:rFonts w:asciiTheme="minorHAnsi" w:eastAsiaTheme="minorHAnsi" w:hAnsiTheme="minorHAnsi" w:cs="Heebo" w:hint="eastAsia"/>
            <w:color w:val="2A2A2A"/>
            <w:szCs w:val="20"/>
            <w:shd w:val="clear" w:color="auto" w:fill="FFFFFF"/>
          </w:rPr>
          <w:t>대부분이</w:t>
        </w:r>
      </w:ins>
      <w:ins w:id="511" w:author="Kim DaeHan" w:date="2022-07-17T15:30:00Z">
        <w:r w:rsidR="00672653" w:rsidRPr="007264A9">
          <w:rPr>
            <w:rFonts w:asciiTheme="minorHAnsi" w:eastAsiaTheme="minorHAnsi" w:hAnsiTheme="minorHAnsi" w:cs="Heebo" w:hint="eastAsia"/>
            <w:color w:val="2A2A2A"/>
            <w:szCs w:val="20"/>
            <w:shd w:val="clear" w:color="auto" w:fill="FFFFFF"/>
          </w:rPr>
          <w:t xml:space="preserve"> 캘리포니아 주</w:t>
        </w:r>
      </w:ins>
      <w:ins w:id="512" w:author="Kim DaeHan" w:date="2022-07-17T15:31:00Z">
        <w:r w:rsidR="00672653" w:rsidRPr="007264A9">
          <w:rPr>
            <w:rFonts w:asciiTheme="minorHAnsi" w:eastAsiaTheme="minorHAnsi" w:hAnsiTheme="minorHAnsi" w:cs="Heebo" w:hint="eastAsia"/>
            <w:color w:val="2A2A2A"/>
            <w:szCs w:val="20"/>
            <w:shd w:val="clear" w:color="auto" w:fill="FFFFFF"/>
          </w:rPr>
          <w:t>로 유입</w:t>
        </w:r>
      </w:ins>
      <w:ins w:id="513" w:author="Kim DaeHan" w:date="2022-07-17T15:36:00Z">
        <w:r w:rsidR="007264A9" w:rsidRPr="007264A9">
          <w:rPr>
            <w:rFonts w:asciiTheme="minorHAnsi" w:eastAsiaTheme="minorHAnsi" w:hAnsiTheme="minorHAnsi" w:cs="Heebo" w:hint="eastAsia"/>
            <w:color w:val="2A2A2A"/>
            <w:szCs w:val="20"/>
            <w:shd w:val="clear" w:color="auto" w:fill="FFFFFF"/>
          </w:rPr>
          <w:t>되며</w:t>
        </w:r>
      </w:ins>
      <w:ins w:id="514" w:author="Kim DaeHan" w:date="2022-07-17T15:31:00Z">
        <w:r w:rsidR="00672653" w:rsidRPr="007264A9">
          <w:rPr>
            <w:rFonts w:asciiTheme="minorHAnsi" w:eastAsiaTheme="minorHAnsi" w:hAnsiTheme="minorHAnsi" w:cs="Heebo"/>
            <w:color w:val="2A2A2A"/>
            <w:szCs w:val="20"/>
            <w:shd w:val="clear" w:color="auto" w:fill="FFFFFF"/>
          </w:rPr>
          <w:t xml:space="preserve"> </w:t>
        </w:r>
      </w:ins>
      <w:ins w:id="515" w:author="Kim DaeHan" w:date="2022-07-17T15:33:00Z">
        <w:r w:rsidR="00AC4950" w:rsidRPr="007264A9">
          <w:rPr>
            <w:rFonts w:asciiTheme="minorHAnsi" w:eastAsiaTheme="minorHAnsi" w:hAnsiTheme="minorHAnsi" w:cs="Heebo" w:hint="eastAsia"/>
            <w:color w:val="2A2A2A"/>
            <w:szCs w:val="20"/>
            <w:shd w:val="clear" w:color="auto" w:fill="FFFFFF"/>
          </w:rPr>
          <w:t>이는 미국의 첨단 산업 단지인 실리콘 밸리에</w:t>
        </w:r>
      </w:ins>
      <w:ins w:id="516" w:author="Kim DaeHan" w:date="2022-07-17T15:34:00Z">
        <w:r w:rsidR="00AC4950" w:rsidRPr="007264A9">
          <w:rPr>
            <w:rFonts w:asciiTheme="minorHAnsi" w:eastAsiaTheme="minorHAnsi" w:hAnsiTheme="minorHAnsi" w:cs="Heebo" w:hint="eastAsia"/>
            <w:color w:val="2A2A2A"/>
            <w:szCs w:val="20"/>
            <w:shd w:val="clear" w:color="auto" w:fill="FFFFFF"/>
          </w:rPr>
          <w:t xml:space="preserve"> 고용됐을 것이라 추정된다.</w:t>
        </w:r>
        <w:r w:rsidR="00AC4950" w:rsidRPr="007264A9">
          <w:rPr>
            <w:rFonts w:asciiTheme="minorHAnsi" w:eastAsiaTheme="minorHAnsi" w:hAnsiTheme="minorHAnsi" w:cs="Heebo"/>
            <w:color w:val="2A2A2A"/>
            <w:szCs w:val="20"/>
            <w:shd w:val="clear" w:color="auto" w:fill="FFFFFF"/>
          </w:rPr>
          <w:t xml:space="preserve"> </w:t>
        </w:r>
      </w:ins>
      <w:ins w:id="517" w:author="Kim DaeHan" w:date="2022-07-17T15:36:00Z">
        <w:r w:rsidR="007264A9" w:rsidRPr="007264A9">
          <w:rPr>
            <w:rFonts w:asciiTheme="minorHAnsi" w:eastAsiaTheme="minorHAnsi" w:hAnsiTheme="minorHAnsi" w:cs="Heebo" w:hint="eastAsia"/>
            <w:color w:val="2A2A2A"/>
            <w:szCs w:val="20"/>
            <w:shd w:val="clear" w:color="auto" w:fill="FFFFFF"/>
          </w:rPr>
          <w:t>P</w:t>
        </w:r>
        <w:r w:rsidR="007264A9" w:rsidRPr="007264A9">
          <w:rPr>
            <w:rFonts w:asciiTheme="minorHAnsi" w:eastAsiaTheme="minorHAnsi" w:hAnsiTheme="minorHAnsi" w:cs="Heebo"/>
            <w:color w:val="2A2A2A"/>
            <w:szCs w:val="20"/>
            <w:shd w:val="clear" w:color="auto" w:fill="FFFFFF"/>
          </w:rPr>
          <w:t>W LEVEL</w:t>
        </w:r>
        <w:r w:rsidR="007264A9" w:rsidRPr="007264A9">
          <w:rPr>
            <w:rFonts w:asciiTheme="minorHAnsi" w:eastAsiaTheme="minorHAnsi" w:hAnsiTheme="minorHAnsi" w:cs="Heebo" w:hint="eastAsia"/>
            <w:color w:val="2A2A2A"/>
            <w:szCs w:val="20"/>
            <w:shd w:val="clear" w:color="auto" w:fill="FFFFFF"/>
          </w:rPr>
          <w:t>이 다른 지표에 비해 상대적으로</w:t>
        </w:r>
        <w:r w:rsidR="007264A9" w:rsidRPr="007264A9">
          <w:rPr>
            <w:rFonts w:asciiTheme="minorHAnsi" w:eastAsiaTheme="minorHAnsi" w:hAnsiTheme="minorHAnsi" w:cs="Heebo"/>
            <w:color w:val="2A2A2A"/>
            <w:szCs w:val="20"/>
            <w:shd w:val="clear" w:color="auto" w:fill="FFFFFF"/>
          </w:rPr>
          <w:t xml:space="preserve"> </w:t>
        </w:r>
        <w:r w:rsidR="007264A9" w:rsidRPr="007264A9">
          <w:rPr>
            <w:rFonts w:asciiTheme="minorHAnsi" w:eastAsiaTheme="minorHAnsi" w:hAnsiTheme="minorHAnsi" w:cs="Heebo" w:hint="eastAsia"/>
            <w:color w:val="2A2A2A"/>
            <w:szCs w:val="20"/>
            <w:shd w:val="clear" w:color="auto" w:fill="FFFFFF"/>
          </w:rPr>
          <w:t xml:space="preserve">고른 편으로 이후 있을 </w:t>
        </w:r>
        <w:r w:rsidR="007264A9" w:rsidRPr="007264A9">
          <w:rPr>
            <w:rFonts w:asciiTheme="minorHAnsi" w:eastAsiaTheme="minorHAnsi" w:hAnsiTheme="minorHAnsi" w:cs="Heebo"/>
            <w:color w:val="2A2A2A"/>
            <w:szCs w:val="20"/>
            <w:shd w:val="clear" w:color="auto" w:fill="FFFFFF"/>
          </w:rPr>
          <w:t>PW</w:t>
        </w:r>
        <w:r w:rsidR="007264A9" w:rsidRPr="007264A9">
          <w:rPr>
            <w:rFonts w:asciiTheme="minorHAnsi" w:eastAsiaTheme="minorHAnsi" w:hAnsiTheme="minorHAnsi" w:cs="Heebo" w:hint="eastAsia"/>
            <w:color w:val="2A2A2A"/>
            <w:szCs w:val="20"/>
            <w:shd w:val="clear" w:color="auto" w:fill="FFFFFF"/>
          </w:rPr>
          <w:t xml:space="preserve">에 대한 분석을 통해 유의미한 분석을 </w:t>
        </w:r>
      </w:ins>
      <w:ins w:id="518" w:author="Kim DaeHan" w:date="2022-07-17T15:37:00Z">
        <w:r w:rsidR="007264A9" w:rsidRPr="007264A9">
          <w:rPr>
            <w:rFonts w:asciiTheme="minorHAnsi" w:eastAsiaTheme="minorHAnsi" w:hAnsiTheme="minorHAnsi" w:cs="Heebo" w:hint="eastAsia"/>
            <w:color w:val="2A2A2A"/>
            <w:szCs w:val="20"/>
            <w:shd w:val="clear" w:color="auto" w:fill="FFFFFF"/>
          </w:rPr>
          <w:t>할 수 있을 것이라 고려된다.</w:t>
        </w:r>
      </w:ins>
    </w:p>
    <w:p w14:paraId="5C6BA57A" w14:textId="7A37EECE" w:rsidR="007264A9" w:rsidRDefault="007264A9" w:rsidP="007264A9">
      <w:pPr>
        <w:spacing w:after="0"/>
        <w:rPr>
          <w:ins w:id="519" w:author="Kim DaeHan" w:date="2022-07-17T15:37:00Z"/>
          <w:rFonts w:eastAsiaTheme="minorHAnsi" w:cs="Heebo"/>
          <w:color w:val="2A2A2A"/>
          <w:kern w:val="0"/>
          <w:sz w:val="24"/>
          <w:szCs w:val="20"/>
          <w:shd w:val="clear" w:color="auto" w:fill="FFFFFF"/>
        </w:rPr>
      </w:pPr>
    </w:p>
    <w:p w14:paraId="4ED16153" w14:textId="163DE176" w:rsidR="007264A9" w:rsidRDefault="007264A9" w:rsidP="007264A9">
      <w:pPr>
        <w:spacing w:after="0"/>
        <w:rPr>
          <w:ins w:id="520" w:author="Kim DaeHan" w:date="2022-07-17T15:37:00Z"/>
          <w:rFonts w:eastAsiaTheme="minorHAnsi" w:cs="Heebo"/>
          <w:color w:val="2A2A2A"/>
          <w:kern w:val="0"/>
          <w:sz w:val="24"/>
          <w:szCs w:val="20"/>
          <w:shd w:val="clear" w:color="auto" w:fill="FFFFFF"/>
        </w:rPr>
      </w:pPr>
    </w:p>
    <w:p w14:paraId="5EFF1CA5" w14:textId="48EDBEE4" w:rsidR="007264A9" w:rsidRPr="007264A9" w:rsidRDefault="007264A9" w:rsidP="007264A9">
      <w:pPr>
        <w:spacing w:after="0"/>
        <w:rPr>
          <w:ins w:id="521" w:author="Kim DaeHan" w:date="2022-07-17T15:37:00Z"/>
          <w:rFonts w:eastAsiaTheme="minorHAnsi" w:cs="Heebo" w:hint="eastAsia"/>
          <w:color w:val="2A2A2A"/>
          <w:kern w:val="0"/>
          <w:szCs w:val="20"/>
          <w:shd w:val="clear" w:color="auto" w:fill="FFFFFF"/>
          <w:rPrChange w:id="522" w:author="Kim DaeHan" w:date="2022-07-17T15:37:00Z">
            <w:rPr>
              <w:ins w:id="523" w:author="Kim DaeHan" w:date="2022-07-17T15:37:00Z"/>
              <w:rFonts w:eastAsiaTheme="minorHAnsi" w:cs="Heebo"/>
              <w:color w:val="2A2A2A"/>
              <w:kern w:val="0"/>
              <w:szCs w:val="20"/>
              <w:shd w:val="clear" w:color="auto" w:fill="FFFFFF"/>
            </w:rPr>
          </w:rPrChange>
        </w:rPr>
      </w:pPr>
      <w:ins w:id="524" w:author="Kim DaeHan" w:date="2022-07-17T15:37:00Z">
        <w:r>
          <w:rPr>
            <w:rFonts w:eastAsiaTheme="minorHAnsi" w:cs="Heebo" w:hint="eastAsia"/>
            <w:color w:val="2A2A2A"/>
            <w:kern w:val="0"/>
            <w:sz w:val="24"/>
            <w:szCs w:val="20"/>
            <w:shd w:val="clear" w:color="auto" w:fill="FFFFFF"/>
          </w:rPr>
          <w:t>P</w:t>
        </w:r>
        <w:r>
          <w:rPr>
            <w:rFonts w:eastAsiaTheme="minorHAnsi" w:cs="Heebo"/>
            <w:color w:val="2A2A2A"/>
            <w:kern w:val="0"/>
            <w:sz w:val="24"/>
            <w:szCs w:val="20"/>
            <w:shd w:val="clear" w:color="auto" w:fill="FFFFFF"/>
          </w:rPr>
          <w:t>W</w:t>
        </w:r>
        <w:r>
          <w:rPr>
            <w:rFonts w:eastAsiaTheme="minorHAnsi" w:cs="Heebo" w:hint="eastAsia"/>
            <w:color w:val="2A2A2A"/>
            <w:kern w:val="0"/>
            <w:sz w:val="24"/>
            <w:szCs w:val="20"/>
            <w:shd w:val="clear" w:color="auto" w:fill="FFFFFF"/>
          </w:rPr>
          <w:t xml:space="preserve">와 </w:t>
        </w:r>
        <w:r>
          <w:rPr>
            <w:rFonts w:eastAsiaTheme="minorHAnsi" w:cs="Heebo"/>
            <w:color w:val="2A2A2A"/>
            <w:kern w:val="0"/>
            <w:sz w:val="24"/>
            <w:szCs w:val="20"/>
            <w:shd w:val="clear" w:color="auto" w:fill="FFFFFF"/>
          </w:rPr>
          <w:t>PERM</w:t>
        </w:r>
        <w:r>
          <w:rPr>
            <w:rFonts w:eastAsiaTheme="minorHAnsi" w:cs="Heebo" w:hint="eastAsia"/>
            <w:color w:val="2A2A2A"/>
            <w:kern w:val="0"/>
            <w:sz w:val="24"/>
            <w:szCs w:val="20"/>
            <w:shd w:val="clear" w:color="auto" w:fill="FFFFFF"/>
          </w:rPr>
          <w:t xml:space="preserve">은 차주에 계속해서 분석을 진행 해 </w:t>
        </w:r>
        <w:proofErr w:type="spellStart"/>
        <w:r>
          <w:rPr>
            <w:rFonts w:eastAsiaTheme="minorHAnsi" w:cs="Heebo" w:hint="eastAsia"/>
            <w:color w:val="2A2A2A"/>
            <w:kern w:val="0"/>
            <w:sz w:val="24"/>
            <w:szCs w:val="20"/>
            <w:shd w:val="clear" w:color="auto" w:fill="FFFFFF"/>
          </w:rPr>
          <w:t>보도록하겠다</w:t>
        </w:r>
        <w:proofErr w:type="spellEnd"/>
        <w:r>
          <w:rPr>
            <w:rFonts w:eastAsiaTheme="minorHAnsi" w:cs="Heebo" w:hint="eastAsia"/>
            <w:color w:val="2A2A2A"/>
            <w:kern w:val="0"/>
            <w:sz w:val="24"/>
            <w:szCs w:val="20"/>
            <w:shd w:val="clear" w:color="auto" w:fill="FFFFFF"/>
          </w:rPr>
          <w:t>.</w:t>
        </w:r>
      </w:ins>
    </w:p>
    <w:p w14:paraId="4B8D3279" w14:textId="7942531B" w:rsidR="007264A9" w:rsidRPr="007264A9" w:rsidRDefault="007264A9" w:rsidP="007264A9">
      <w:pPr>
        <w:pStyle w:val="HTML"/>
        <w:shd w:val="clear" w:color="auto" w:fill="FFFFFF"/>
        <w:tabs>
          <w:tab w:val="clear" w:pos="2748"/>
          <w:tab w:val="left" w:pos="2643"/>
        </w:tabs>
        <w:wordWrap w:val="0"/>
        <w:textAlignment w:val="baseline"/>
        <w:rPr>
          <w:ins w:id="525" w:author="Kim DaeHan" w:date="2022-07-17T15:37:00Z"/>
          <w:rFonts w:asciiTheme="minorHAnsi" w:eastAsiaTheme="minorHAnsi" w:hAnsiTheme="minorHAnsi" w:cs="Heebo"/>
          <w:color w:val="2A2A2A"/>
          <w:sz w:val="20"/>
          <w:szCs w:val="20"/>
          <w:shd w:val="clear" w:color="auto" w:fill="FFFFFF"/>
        </w:rPr>
        <w:pPrChange w:id="526" w:author="Kim DaeHan" w:date="2022-07-17T15:37:00Z">
          <w:pPr>
            <w:pStyle w:val="HTML"/>
            <w:shd w:val="clear" w:color="auto" w:fill="FFFFFF"/>
            <w:tabs>
              <w:tab w:val="clear" w:pos="2748"/>
              <w:tab w:val="left" w:pos="2643"/>
            </w:tabs>
            <w:wordWrap w:val="0"/>
            <w:ind w:left="1200"/>
            <w:textAlignment w:val="baseline"/>
          </w:pPr>
        </w:pPrChange>
      </w:pPr>
    </w:p>
    <w:p w14:paraId="007B2FF1" w14:textId="77777777" w:rsidR="007264A9" w:rsidRPr="00672653" w:rsidRDefault="007264A9" w:rsidP="00FD1813">
      <w:pPr>
        <w:pStyle w:val="HTML"/>
        <w:shd w:val="clear" w:color="auto" w:fill="FFFFFF"/>
        <w:tabs>
          <w:tab w:val="clear" w:pos="2748"/>
          <w:tab w:val="left" w:pos="2643"/>
        </w:tabs>
        <w:wordWrap w:val="0"/>
        <w:ind w:left="1200"/>
        <w:textAlignment w:val="baseline"/>
        <w:rPr>
          <w:ins w:id="527" w:author="Kim DaeHan" w:date="2022-07-17T15:37:00Z"/>
          <w:rFonts w:asciiTheme="minorHAnsi" w:eastAsiaTheme="minorHAnsi" w:hAnsiTheme="minorHAnsi" w:cs="Courier New" w:hint="eastAsia"/>
          <w:color w:val="000000"/>
          <w:sz w:val="21"/>
          <w:szCs w:val="21"/>
          <w:rPrChange w:id="528" w:author="Kim DaeHan" w:date="2022-07-17T15:30:00Z">
            <w:rPr>
              <w:ins w:id="529" w:author="Kim DaeHan" w:date="2022-07-17T15:37:00Z"/>
              <w:rFonts w:hint="eastAsia"/>
              <w:shd w:val="clear" w:color="auto" w:fill="FFFFFF"/>
            </w:rPr>
          </w:rPrChange>
        </w:rPr>
        <w:pPrChange w:id="530" w:author="Kim DaeHan" w:date="2022-07-17T14:32:00Z">
          <w:pPr/>
        </w:pPrChange>
      </w:pPr>
    </w:p>
    <w:p w14:paraId="5FF1FE99" w14:textId="0DFC2133" w:rsidR="009376B6" w:rsidDel="005518A5" w:rsidRDefault="00142743" w:rsidP="009B07B4">
      <w:pPr>
        <w:rPr>
          <w:del w:id="531" w:author="Kim DaeHan" w:date="2022-07-17T15:26:00Z"/>
          <w:rFonts w:eastAsiaTheme="minorHAnsi" w:cs="Heebo"/>
          <w:color w:val="2A2A2A"/>
          <w:kern w:val="0"/>
          <w:szCs w:val="20"/>
          <w:shd w:val="clear" w:color="auto" w:fill="FFFFFF"/>
        </w:rPr>
      </w:pPr>
      <w:del w:id="532" w:author="Kim DaeHan" w:date="2022-07-17T15:26:00Z">
        <w:r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L</w:delText>
        </w:r>
        <w:r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>CA</w:delText>
        </w:r>
        <w:r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의</w:delText>
        </w:r>
        <w:r w:rsidR="009376B6"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 xml:space="preserve"> </w:delText>
        </w:r>
        <w:r w:rsidR="009376B6"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 xml:space="preserve">numerical data type를 </w:delText>
        </w:r>
        <w:r w:rsidR="009376B6"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추출해 본 결과 아래와 같이 총</w:delText>
        </w:r>
        <w:r w:rsidR="009376B6"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 xml:space="preserve"> 10</w:delText>
        </w:r>
        <w:r w:rsidR="009376B6"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 xml:space="preserve">개의 </w:delText>
        </w:r>
        <w:r w:rsidR="009376B6"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>column</w:delText>
        </w:r>
        <w:r w:rsidR="009376B6"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을 추출할 수 있었다.</w:delText>
        </w:r>
        <w:r w:rsidR="009376B6"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 xml:space="preserve"> (</w:delText>
        </w:r>
        <w:r w:rsidR="009376B6"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phone</w:delText>
        </w:r>
        <w:r w:rsidR="009376B6"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 xml:space="preserve"> information</w:delText>
        </w:r>
        <w:r w:rsidR="009376B6"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에 대한 n</w:delText>
        </w:r>
        <w:r w:rsidR="009376B6"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 xml:space="preserve">umerical </w:delText>
        </w:r>
        <w:r w:rsidR="009376B6"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d</w:delText>
        </w:r>
        <w:r w:rsidR="009376B6"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 xml:space="preserve">ata </w:delText>
        </w:r>
        <w:r w:rsidR="009376B6"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또한 존재했지만</w:delText>
        </w:r>
        <w:r w:rsidR="009376B6"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 xml:space="preserve"> </w:delText>
        </w:r>
        <w:r w:rsidR="009376B6"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유의미한</w:delText>
        </w:r>
        <w:r w:rsidR="009376B6"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 xml:space="preserve"> </w:delText>
        </w:r>
        <w:r w:rsidR="009376B6"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결과를 제공하지 않을 것으로 판단하여</w:delText>
        </w:r>
        <w:r w:rsidR="009376B6"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 xml:space="preserve"> </w:delText>
        </w:r>
        <w:r w:rsidR="009376B6"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제외시켰다.</w:delText>
        </w:r>
        <w:r w:rsidR="009376B6"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>)</w:delText>
        </w:r>
      </w:del>
    </w:p>
    <w:p w14:paraId="49AD918E" w14:textId="5FCA204D" w:rsidR="009376B6" w:rsidDel="005518A5" w:rsidRDefault="009376B6" w:rsidP="009B07B4">
      <w:pPr>
        <w:rPr>
          <w:del w:id="533" w:author="Kim DaeHan" w:date="2022-07-17T15:26:00Z"/>
        </w:rPr>
      </w:pPr>
      <w:del w:id="534" w:author="Kim DaeHan" w:date="2022-07-17T15:26:00Z">
        <w:r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 xml:space="preserve">이를 기반으로 </w:delText>
        </w:r>
        <w:r w:rsidR="00E316AD" w:rsidDel="005518A5">
          <w:rPr>
            <w:rFonts w:hint="eastAsia"/>
          </w:rPr>
          <w:delText>P</w:delText>
        </w:r>
        <w:r w:rsidR="00E316AD" w:rsidDel="005518A5">
          <w:delText>earson correlation coefficient</w:delText>
        </w:r>
        <w:r w:rsidR="00E316AD" w:rsidDel="005518A5">
          <w:rPr>
            <w:rFonts w:hint="eastAsia"/>
          </w:rPr>
          <w:delText>를 분석한 결과 다음과 같았다.</w:delText>
        </w:r>
        <w:r w:rsidR="00E316AD" w:rsidDel="005518A5">
          <w:delText xml:space="preserve"> </w:delText>
        </w:r>
      </w:del>
    </w:p>
    <w:p w14:paraId="6A406876" w14:textId="626BC474" w:rsidR="00E316AD" w:rsidDel="005518A5" w:rsidRDefault="00E316AD" w:rsidP="009B07B4">
      <w:pPr>
        <w:rPr>
          <w:del w:id="535" w:author="Kim DaeHan" w:date="2022-07-17T15:26:00Z"/>
          <w:rFonts w:hint="eastAsia"/>
        </w:rPr>
      </w:pPr>
    </w:p>
    <w:p w14:paraId="385DF411" w14:textId="38F1C449" w:rsidR="006B7ACB" w:rsidDel="005518A5" w:rsidRDefault="006B7ACB" w:rsidP="006B7ACB">
      <w:pPr>
        <w:jc w:val="center"/>
        <w:rPr>
          <w:del w:id="536" w:author="Kim DaeHan" w:date="2022-07-17T15:26:00Z"/>
          <w:rFonts w:eastAsiaTheme="minorHAnsi" w:cs="Heebo"/>
          <w:color w:val="2A2A2A"/>
          <w:kern w:val="0"/>
          <w:szCs w:val="20"/>
          <w:shd w:val="clear" w:color="auto" w:fill="FFFFFF"/>
        </w:rPr>
      </w:pPr>
      <w:del w:id="537" w:author="Kim DaeHan" w:date="2022-07-17T15:26:00Z">
        <w:r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&lt;</w:delText>
        </w:r>
        <w:r w:rsidRPr="006B7ACB"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>pearson</w:delText>
        </w:r>
        <w:r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 xml:space="preserve"> </w:delText>
        </w:r>
        <w:r w:rsidDel="005518A5">
          <w:delText xml:space="preserve">correlation coefficient of </w:delText>
        </w:r>
        <w:r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L</w:delText>
        </w:r>
        <w:r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 xml:space="preserve">CA </w:delText>
        </w:r>
        <w:r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 xml:space="preserve">numerical </w:delText>
        </w:r>
        <w:r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>data &gt;</w:delText>
        </w:r>
      </w:del>
    </w:p>
    <w:p w14:paraId="0FAEF715" w14:textId="28E12BCF" w:rsidR="00E316AD" w:rsidDel="005518A5" w:rsidRDefault="00452576" w:rsidP="006A0196">
      <w:pPr>
        <w:ind w:left="200" w:hangingChars="100" w:hanging="200"/>
        <w:rPr>
          <w:del w:id="538" w:author="Kim DaeHan" w:date="2022-07-17T15:26:00Z"/>
          <w:rFonts w:eastAsiaTheme="minorHAnsi" w:cs="Heebo"/>
          <w:color w:val="2A2A2A"/>
          <w:kern w:val="0"/>
          <w:szCs w:val="20"/>
          <w:shd w:val="clear" w:color="auto" w:fill="FFFFFF"/>
        </w:rPr>
      </w:pPr>
      <w:del w:id="539" w:author="Kim DaeHan" w:date="2022-07-17T15:26:00Z">
        <w:r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여기서 주목할 점</w:delText>
        </w:r>
        <w:r w:rsidR="006A0196"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으로</w:delText>
        </w:r>
        <w:r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 xml:space="preserve"> T</w:delText>
        </w:r>
        <w:r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>OTAL_WORKER_POSITIONS</w:delText>
        </w:r>
        <w:r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,</w:delText>
        </w:r>
        <w:r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 xml:space="preserve"> NEW_EMPLOYMENT, WORKERSITE_WORKERS</w:delText>
        </w:r>
        <w:r w:rsidR="006A0196"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가</w:delText>
        </w:r>
        <w:r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서로 강한</w:delText>
        </w:r>
        <w:r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 xml:space="preserve"> </w:delText>
        </w:r>
        <w:r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양의 상관관계를 보였다.</w:delText>
        </w:r>
        <w:r w:rsidR="007C7D31"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 xml:space="preserve"> </w:delText>
        </w:r>
        <w:r w:rsidR="007C7D31"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 xml:space="preserve">추출한 </w:delText>
        </w:r>
        <w:r w:rsidR="007C7D31"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>columns</w:delText>
        </w:r>
        <w:r w:rsidR="007C7D31"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을</w:delText>
        </w:r>
        <w:r w:rsidR="007C7D31"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 xml:space="preserve"> </w:delText>
        </w:r>
        <w:r w:rsidR="007C7D31"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d</w:delText>
        </w:r>
        <w:r w:rsidR="007C7D31"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>escription</w:delText>
        </w:r>
        <w:r w:rsidR="007C7D31"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 xml:space="preserve">을 확인한 결과 </w:delText>
        </w:r>
        <w:r w:rsidR="007C7D31"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 xml:space="preserve">모두 </w:delText>
        </w:r>
        <w:r w:rsidR="007C7D31"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고용하는 w</w:delText>
        </w:r>
        <w:r w:rsidR="007C7D31"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>orker</w:delText>
        </w:r>
        <w:r w:rsidR="007C7D31"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 xml:space="preserve">의 </w:delText>
        </w:r>
        <w:r w:rsidR="007C7D31"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>number</w:delText>
        </w:r>
        <w:r w:rsidR="007C7D31"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와</w:delText>
        </w:r>
        <w:r w:rsidR="007C7D31"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 xml:space="preserve"> </w:delText>
        </w:r>
        <w:r w:rsidR="007C7D31"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관련있는 내용이였다.</w:delText>
        </w:r>
      </w:del>
    </w:p>
    <w:p w14:paraId="47BF4A95" w14:textId="64943A7B" w:rsidR="006A0196" w:rsidDel="005518A5" w:rsidRDefault="006A0196" w:rsidP="009B07B4">
      <w:pPr>
        <w:rPr>
          <w:del w:id="540" w:author="Kim DaeHan" w:date="2022-07-17T15:26:00Z"/>
          <w:rFonts w:eastAsiaTheme="minorHAnsi" w:cs="Heebo"/>
          <w:color w:val="2A2A2A"/>
          <w:kern w:val="0"/>
          <w:szCs w:val="20"/>
          <w:shd w:val="clear" w:color="auto" w:fill="FFFFFF"/>
        </w:rPr>
      </w:pPr>
      <w:del w:id="541" w:author="Kim DaeHan" w:date="2022-07-17T15:26:00Z">
        <w:r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참고</w:delText>
        </w:r>
      </w:del>
    </w:p>
    <w:p w14:paraId="20B83CD8" w14:textId="61374D35" w:rsidR="003308FF" w:rsidDel="005518A5" w:rsidRDefault="003308FF" w:rsidP="009B07B4">
      <w:pPr>
        <w:rPr>
          <w:del w:id="542" w:author="Kim DaeHan" w:date="2022-07-17T15:26:00Z"/>
          <w:rFonts w:eastAsiaTheme="minorHAnsi" w:cs="Heebo"/>
          <w:color w:val="2A2A2A"/>
          <w:kern w:val="0"/>
          <w:szCs w:val="20"/>
          <w:shd w:val="clear" w:color="auto" w:fill="FFFFFF"/>
        </w:rPr>
      </w:pPr>
      <w:del w:id="543" w:author="Kim DaeHan" w:date="2022-07-17T15:26:00Z">
        <w:r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T</w:delText>
        </w:r>
        <w:r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 xml:space="preserve">OTAL_WORKER_POSITIONS : </w:delText>
        </w:r>
        <w:r w:rsidDel="005518A5">
          <w:delText>Total number of foreign workers requested by the Employer.</w:delText>
        </w:r>
      </w:del>
    </w:p>
    <w:p w14:paraId="278F0916" w14:textId="04888E40" w:rsidR="003308FF" w:rsidDel="005518A5" w:rsidRDefault="003308FF" w:rsidP="009B07B4">
      <w:pPr>
        <w:rPr>
          <w:del w:id="544" w:author="Kim DaeHan" w:date="2022-07-17T15:26:00Z"/>
          <w:rFonts w:eastAsiaTheme="minorHAnsi" w:cs="Heebo"/>
          <w:color w:val="2A2A2A"/>
          <w:kern w:val="0"/>
          <w:szCs w:val="20"/>
          <w:shd w:val="clear" w:color="auto" w:fill="FFFFFF"/>
        </w:rPr>
      </w:pPr>
      <w:del w:id="545" w:author="Kim DaeHan" w:date="2022-07-17T15:26:00Z">
        <w:r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 xml:space="preserve">NEW_EMPLOYMENT : </w:delText>
        </w:r>
        <w:r w:rsidDel="005518A5">
          <w:delText>Indicates requested worker(s) will begin employment for new employer, as defined by USCIS.</w:delText>
        </w:r>
      </w:del>
    </w:p>
    <w:p w14:paraId="4EB359B8" w14:textId="5D3C7872" w:rsidR="00E316AD" w:rsidDel="005518A5" w:rsidRDefault="003308FF" w:rsidP="009B07B4">
      <w:pPr>
        <w:rPr>
          <w:del w:id="546" w:author="Kim DaeHan" w:date="2022-07-17T15:26:00Z"/>
          <w:rFonts w:eastAsiaTheme="minorHAnsi" w:cs="Heebo"/>
          <w:color w:val="2A2A2A"/>
          <w:kern w:val="0"/>
          <w:szCs w:val="20"/>
          <w:shd w:val="clear" w:color="auto" w:fill="FFFFFF"/>
        </w:rPr>
      </w:pPr>
      <w:del w:id="547" w:author="Kim DaeHan" w:date="2022-07-17T15:26:00Z">
        <w:r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 xml:space="preserve">WORKERSITE_WORKERS : </w:delText>
        </w:r>
        <w:r w:rsidDel="005518A5">
          <w:delText>Number of workers placed at the First Worksite location</w:delText>
        </w:r>
      </w:del>
    </w:p>
    <w:p w14:paraId="72D780D3" w14:textId="73E5A658" w:rsidR="003308FF" w:rsidDel="005518A5" w:rsidRDefault="003308FF" w:rsidP="009B07B4">
      <w:pPr>
        <w:rPr>
          <w:del w:id="548" w:author="Kim DaeHan" w:date="2022-07-17T15:26:00Z"/>
          <w:rFonts w:eastAsiaTheme="minorHAnsi" w:cs="Heebo"/>
          <w:color w:val="2A2A2A"/>
          <w:kern w:val="0"/>
          <w:szCs w:val="20"/>
          <w:shd w:val="clear" w:color="auto" w:fill="FFFFFF"/>
        </w:rPr>
      </w:pPr>
    </w:p>
    <w:p w14:paraId="081C1FE8" w14:textId="3C8B649C" w:rsidR="006B7ACB" w:rsidDel="005518A5" w:rsidRDefault="006B7ACB">
      <w:pPr>
        <w:widowControl/>
        <w:wordWrap/>
        <w:autoSpaceDE/>
        <w:autoSpaceDN/>
        <w:rPr>
          <w:del w:id="549" w:author="Kim DaeHan" w:date="2022-07-17T15:26:00Z"/>
          <w:rFonts w:eastAsiaTheme="minorHAnsi"/>
          <w:b/>
          <w:bCs/>
          <w:color w:val="222222"/>
          <w:szCs w:val="20"/>
          <w:shd w:val="clear" w:color="auto" w:fill="FFFFFF"/>
        </w:rPr>
      </w:pPr>
      <w:del w:id="550" w:author="Kim DaeHan" w:date="2022-07-17T15:26:00Z">
        <w:r w:rsidDel="005518A5">
          <w:rPr>
            <w:rFonts w:eastAsiaTheme="minorHAnsi"/>
            <w:b/>
            <w:bCs/>
            <w:color w:val="222222"/>
            <w:szCs w:val="20"/>
            <w:shd w:val="clear" w:color="auto" w:fill="FFFFFF"/>
          </w:rPr>
          <w:br w:type="page"/>
        </w:r>
      </w:del>
    </w:p>
    <w:p w14:paraId="0709D554" w14:textId="2078BE01" w:rsidR="00E04E49" w:rsidDel="005518A5" w:rsidRDefault="00832481" w:rsidP="00E04E49">
      <w:pPr>
        <w:widowControl/>
        <w:shd w:val="clear" w:color="auto" w:fill="FFFFFF"/>
        <w:wordWrap/>
        <w:autoSpaceDE/>
        <w:spacing w:after="0" w:line="240" w:lineRule="auto"/>
        <w:jc w:val="left"/>
        <w:rPr>
          <w:del w:id="551" w:author="Kim DaeHan" w:date="2022-07-17T15:26:00Z"/>
          <w:rFonts w:eastAsiaTheme="minorHAnsi"/>
          <w:color w:val="222222"/>
          <w:szCs w:val="20"/>
          <w:shd w:val="clear" w:color="auto" w:fill="FFFFFF"/>
        </w:rPr>
      </w:pPr>
      <w:del w:id="552" w:author="Kim DaeHan" w:date="2022-07-17T15:26:00Z">
        <w:r w:rsidRPr="00E04E49" w:rsidDel="005518A5">
          <w:rPr>
            <w:rFonts w:eastAsiaTheme="minorHAnsi" w:hint="eastAsia"/>
            <w:b/>
            <w:bCs/>
            <w:color w:val="222222"/>
            <w:szCs w:val="20"/>
            <w:shd w:val="clear" w:color="auto" w:fill="FFFFFF"/>
          </w:rPr>
          <w:delText>P</w:delText>
        </w:r>
        <w:r w:rsidRPr="00E04E49" w:rsidDel="005518A5">
          <w:rPr>
            <w:rFonts w:eastAsiaTheme="minorHAnsi"/>
            <w:b/>
            <w:bCs/>
            <w:color w:val="222222"/>
            <w:szCs w:val="20"/>
            <w:shd w:val="clear" w:color="auto" w:fill="FFFFFF"/>
          </w:rPr>
          <w:delText>W</w:delText>
        </w:r>
        <w:r w:rsidDel="005518A5">
          <w:rPr>
            <w:rFonts w:eastAsiaTheme="minorHAnsi"/>
            <w:color w:val="222222"/>
            <w:szCs w:val="20"/>
            <w:shd w:val="clear" w:color="auto" w:fill="FFFFFF"/>
          </w:rPr>
          <w:delText>(</w:delText>
        </w:r>
        <w:r w:rsidRPr="00832481" w:rsidDel="005518A5">
          <w:rPr>
            <w:rFonts w:eastAsiaTheme="minorHAnsi" w:hint="eastAsia"/>
            <w:b/>
            <w:bCs/>
            <w:color w:val="222222"/>
            <w:szCs w:val="20"/>
            <w:shd w:val="clear" w:color="auto" w:fill="FFFFFF"/>
          </w:rPr>
          <w:delText>Prevailing Wage</w:delText>
        </w:r>
        <w:r w:rsidRPr="00832481" w:rsidDel="005518A5">
          <w:rPr>
            <w:rFonts w:eastAsiaTheme="minorHAnsi" w:hint="eastAsia"/>
            <w:color w:val="222222"/>
            <w:szCs w:val="20"/>
            <w:shd w:val="clear" w:color="auto" w:fill="FFFFFF"/>
          </w:rPr>
          <w:delText>)</w:delText>
        </w:r>
        <w:r w:rsidR="0021568C" w:rsidDel="005518A5">
          <w:rPr>
            <w:rFonts w:eastAsiaTheme="minorHAnsi"/>
            <w:color w:val="222222"/>
            <w:szCs w:val="20"/>
            <w:shd w:val="clear" w:color="auto" w:fill="FFFFFF"/>
          </w:rPr>
          <w:delText xml:space="preserve"> </w:delText>
        </w:r>
        <w:r w:rsidR="0021568C" w:rsidRPr="0021568C" w:rsidDel="005518A5">
          <w:rPr>
            <w:rFonts w:eastAsiaTheme="minorHAnsi" w:hint="eastAsia"/>
            <w:b/>
            <w:bCs/>
            <w:kern w:val="0"/>
            <w:szCs w:val="20"/>
          </w:rPr>
          <w:delText>E</w:delText>
        </w:r>
        <w:r w:rsidR="0021568C" w:rsidRPr="0021568C" w:rsidDel="005518A5">
          <w:rPr>
            <w:rFonts w:eastAsiaTheme="minorHAnsi"/>
            <w:b/>
            <w:bCs/>
            <w:kern w:val="0"/>
            <w:szCs w:val="20"/>
          </w:rPr>
          <w:delText>DA</w:delText>
        </w:r>
        <w:r w:rsidR="0021568C" w:rsidDel="005518A5">
          <w:rPr>
            <w:rFonts w:eastAsiaTheme="minorHAnsi" w:hint="eastAsia"/>
            <w:color w:val="222222"/>
            <w:szCs w:val="20"/>
            <w:shd w:val="clear" w:color="auto" w:fill="FFFFFF"/>
          </w:rPr>
          <w:delText xml:space="preserve"> </w:delText>
        </w:r>
      </w:del>
    </w:p>
    <w:p w14:paraId="4BBA474E" w14:textId="78D8EE08" w:rsidR="006B7ACB" w:rsidDel="005518A5" w:rsidRDefault="004F4CE1" w:rsidP="006A0196">
      <w:pPr>
        <w:widowControl/>
        <w:shd w:val="clear" w:color="auto" w:fill="FFFFFF"/>
        <w:wordWrap/>
        <w:autoSpaceDE/>
        <w:spacing w:after="0" w:line="240" w:lineRule="auto"/>
        <w:jc w:val="center"/>
        <w:rPr>
          <w:del w:id="553" w:author="Kim DaeHan" w:date="2022-07-17T15:26:00Z"/>
          <w:rFonts w:eastAsiaTheme="minorHAnsi"/>
          <w:color w:val="222222"/>
          <w:szCs w:val="20"/>
          <w:shd w:val="clear" w:color="auto" w:fill="FFFFFF"/>
        </w:rPr>
      </w:pPr>
      <w:del w:id="554" w:author="Kim DaeHan" w:date="2022-07-17T15:26:00Z">
        <w:r w:rsidDel="005518A5">
          <w:rPr>
            <w:noProof/>
          </w:rPr>
          <w:drawing>
            <wp:inline distT="0" distB="0" distL="0" distR="0" wp14:anchorId="18E3D77D" wp14:editId="20162BFF">
              <wp:extent cx="3710940" cy="1936785"/>
              <wp:effectExtent l="0" t="0" r="3810" b="6350"/>
              <wp:docPr id="8" name="그림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18436" cy="194069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52ABCE1D" w14:textId="6ACF64B3" w:rsidR="006B7ACB" w:rsidDel="005518A5" w:rsidRDefault="006B7ACB" w:rsidP="006B7ACB">
      <w:pPr>
        <w:jc w:val="center"/>
        <w:rPr>
          <w:del w:id="555" w:author="Kim DaeHan" w:date="2022-07-17T15:26:00Z"/>
          <w:rFonts w:eastAsiaTheme="minorHAnsi" w:cs="Heebo"/>
          <w:color w:val="2A2A2A"/>
          <w:kern w:val="0"/>
          <w:szCs w:val="20"/>
          <w:shd w:val="clear" w:color="auto" w:fill="FFFFFF"/>
        </w:rPr>
      </w:pPr>
      <w:del w:id="556" w:author="Kim DaeHan" w:date="2022-07-17T15:26:00Z">
        <w:r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&lt;P</w:delText>
        </w:r>
        <w:r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>W data</w:delText>
        </w:r>
        <w:r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 xml:space="preserve">에서 선별한 numerical </w:delText>
        </w:r>
        <w:r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>data&gt;</w:delText>
        </w:r>
      </w:del>
    </w:p>
    <w:p w14:paraId="240F0B86" w14:textId="0FF3809C" w:rsidR="006B7ACB" w:rsidDel="005518A5" w:rsidRDefault="006B7ACB" w:rsidP="006B7ACB">
      <w:pPr>
        <w:rPr>
          <w:del w:id="557" w:author="Kim DaeHan" w:date="2022-07-17T15:26:00Z"/>
          <w:rFonts w:eastAsiaTheme="minorHAnsi" w:cs="Heebo"/>
          <w:color w:val="2A2A2A"/>
          <w:kern w:val="0"/>
          <w:szCs w:val="20"/>
          <w:shd w:val="clear" w:color="auto" w:fill="FFFFFF"/>
        </w:rPr>
      </w:pPr>
      <w:del w:id="558" w:author="Kim DaeHan" w:date="2022-07-17T15:26:00Z">
        <w:r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>PW</w:delText>
        </w:r>
        <w:r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 xml:space="preserve">의 </w:delText>
        </w:r>
        <w:r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 xml:space="preserve">numerical data type를 </w:delText>
        </w:r>
        <w:r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 xml:space="preserve">추출해 본 결과 </w:delText>
        </w:r>
        <w:r w:rsidR="00F35CCD"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위</w:delText>
        </w:r>
        <w:r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와 같이 총</w:delText>
        </w:r>
        <w:r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 xml:space="preserve"> </w:delText>
        </w:r>
        <w:r w:rsidR="004F4CE1"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>6</w:delText>
        </w:r>
        <w:r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 xml:space="preserve">개의 </w:delText>
        </w:r>
        <w:r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>column</w:delText>
        </w:r>
        <w:r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을 추출할 수 있었다.</w:delText>
        </w:r>
        <w:r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 xml:space="preserve"> (</w:delText>
        </w:r>
        <w:r w:rsidR="006A0196"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 xml:space="preserve">이중 </w:delText>
        </w:r>
        <w:r w:rsidR="006A0196"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c</w:delText>
        </w:r>
        <w:r w:rsidR="006A0196"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>olumn</w:delText>
        </w:r>
        <w:r w:rsidR="006A0196"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 xml:space="preserve">만 존재하고 </w:delText>
        </w:r>
        <w:r w:rsidR="006A0196"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>data</w:delText>
        </w:r>
        <w:r w:rsidR="006A0196"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만 존재하는</w:delText>
        </w:r>
        <w:r w:rsidR="006A0196"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 xml:space="preserve"> PRIMARY_WORKSITE_COUNTRY</w:delText>
        </w:r>
        <w:r w:rsidR="006A0196"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는 표에서 제외했다</w:delText>
        </w:r>
        <w:r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.</w:delText>
        </w:r>
        <w:r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>)</w:delText>
        </w:r>
      </w:del>
    </w:p>
    <w:p w14:paraId="72196104" w14:textId="077F2DEE" w:rsidR="006B7ACB" w:rsidRPr="006A0196" w:rsidDel="005518A5" w:rsidRDefault="006B7ACB" w:rsidP="006A0196">
      <w:pPr>
        <w:rPr>
          <w:del w:id="559" w:author="Kim DaeHan" w:date="2022-07-17T15:26:00Z"/>
        </w:rPr>
      </w:pPr>
      <w:del w:id="560" w:author="Kim DaeHan" w:date="2022-07-17T15:26:00Z">
        <w:r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 xml:space="preserve">이를 기반으로 </w:delText>
        </w:r>
        <w:r w:rsidDel="005518A5">
          <w:rPr>
            <w:rFonts w:hint="eastAsia"/>
          </w:rPr>
          <w:delText>P</w:delText>
        </w:r>
        <w:r w:rsidDel="005518A5">
          <w:delText>earson correlation coefficient</w:delText>
        </w:r>
        <w:r w:rsidDel="005518A5">
          <w:rPr>
            <w:rFonts w:hint="eastAsia"/>
          </w:rPr>
          <w:delText>를 분석한 결과 다음과 같았다.</w:delText>
        </w:r>
        <w:r w:rsidDel="005518A5">
          <w:delText xml:space="preserve"> </w:delText>
        </w:r>
      </w:del>
    </w:p>
    <w:p w14:paraId="0F510C8E" w14:textId="3511C7A6" w:rsidR="006B7ACB" w:rsidDel="005518A5" w:rsidRDefault="006B7ACB" w:rsidP="00E04E49">
      <w:pPr>
        <w:widowControl/>
        <w:shd w:val="clear" w:color="auto" w:fill="FFFFFF"/>
        <w:wordWrap/>
        <w:autoSpaceDE/>
        <w:spacing w:after="0" w:line="240" w:lineRule="auto"/>
        <w:jc w:val="left"/>
        <w:rPr>
          <w:del w:id="561" w:author="Kim DaeHan" w:date="2022-07-17T15:26:00Z"/>
          <w:rFonts w:eastAsiaTheme="minorHAnsi"/>
          <w:color w:val="222222"/>
          <w:szCs w:val="20"/>
          <w:shd w:val="clear" w:color="auto" w:fill="FFFFFF"/>
        </w:rPr>
      </w:pPr>
    </w:p>
    <w:p w14:paraId="704DB218" w14:textId="45CD6B63" w:rsidR="00DE5181" w:rsidDel="005518A5" w:rsidRDefault="00832481" w:rsidP="00DE5181">
      <w:pPr>
        <w:jc w:val="center"/>
        <w:rPr>
          <w:del w:id="562" w:author="Kim DaeHan" w:date="2022-07-17T15:26:00Z"/>
          <w:rFonts w:eastAsiaTheme="minorHAnsi" w:cs="Heebo"/>
          <w:color w:val="2A2A2A"/>
          <w:kern w:val="0"/>
          <w:szCs w:val="20"/>
          <w:shd w:val="clear" w:color="auto" w:fill="FFFFFF"/>
        </w:rPr>
      </w:pPr>
      <w:del w:id="563" w:author="Kim DaeHan" w:date="2022-07-17T15:26:00Z">
        <w:r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 xml:space="preserve"> </w:delText>
        </w:r>
        <w:r w:rsidR="00DE5181"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&lt;</w:delText>
        </w:r>
        <w:r w:rsidR="00DE5181" w:rsidRPr="006B7ACB"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>pearson</w:delText>
        </w:r>
        <w:r w:rsidR="00DE5181"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 xml:space="preserve"> </w:delText>
        </w:r>
        <w:r w:rsidR="00DE5181" w:rsidDel="005518A5">
          <w:delText xml:space="preserve">correlation coefficient of </w:delText>
        </w:r>
        <w:r w:rsidR="00DE5181"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P</w:delText>
        </w:r>
        <w:r w:rsidR="00DE5181"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 xml:space="preserve">W </w:delText>
        </w:r>
        <w:r w:rsidR="00DE5181"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 xml:space="preserve">numerical </w:delText>
        </w:r>
        <w:r w:rsidR="00DE5181"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>data &gt;</w:delText>
        </w:r>
      </w:del>
    </w:p>
    <w:p w14:paraId="61111B80" w14:textId="749D7D91" w:rsidR="00832481" w:rsidRPr="00DE5181" w:rsidDel="005518A5" w:rsidRDefault="00832481" w:rsidP="00E04E49">
      <w:pPr>
        <w:widowControl/>
        <w:shd w:val="clear" w:color="auto" w:fill="FFFFFF"/>
        <w:wordWrap/>
        <w:autoSpaceDE/>
        <w:spacing w:after="0" w:line="240" w:lineRule="auto"/>
        <w:jc w:val="left"/>
        <w:rPr>
          <w:del w:id="564" w:author="Kim DaeHan" w:date="2022-07-17T15:26:00Z"/>
          <w:rFonts w:eastAsiaTheme="minorHAnsi" w:cs="Heebo"/>
          <w:color w:val="2A2A2A"/>
          <w:kern w:val="0"/>
          <w:szCs w:val="20"/>
          <w:shd w:val="clear" w:color="auto" w:fill="FFFFFF"/>
        </w:rPr>
      </w:pPr>
    </w:p>
    <w:p w14:paraId="45919E8F" w14:textId="0B7680D2" w:rsidR="006A0196" w:rsidDel="005518A5" w:rsidRDefault="006A0196" w:rsidP="006A0196">
      <w:pPr>
        <w:ind w:left="200" w:hangingChars="100" w:hanging="200"/>
        <w:rPr>
          <w:del w:id="565" w:author="Kim DaeHan" w:date="2022-07-17T15:26:00Z"/>
          <w:rFonts w:eastAsiaTheme="minorHAnsi" w:cs="Heebo"/>
          <w:color w:val="2A2A2A"/>
          <w:kern w:val="0"/>
          <w:szCs w:val="20"/>
          <w:shd w:val="clear" w:color="auto" w:fill="FFFFFF"/>
        </w:rPr>
      </w:pPr>
      <w:del w:id="566" w:author="Kim DaeHan" w:date="2022-07-17T15:26:00Z">
        <w:r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 xml:space="preserve">여기서 주목할 </w:delText>
        </w:r>
        <w:r w:rsidR="008170F3"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 xml:space="preserve">점으로 </w:delText>
        </w:r>
        <w:r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A</w:delText>
        </w:r>
        <w:r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>LT_TRAINING_MONTHS</w:delText>
        </w:r>
        <w:r w:rsidR="008170F3"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 xml:space="preserve">와 </w:delText>
        </w:r>
        <w:r w:rsidR="008170F3"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>REQUIERD_TRAINING_MONTHS</w:delText>
        </w:r>
        <w:r w:rsidR="008170F3"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가</w:delText>
        </w:r>
        <w:r w:rsidR="008170F3"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 xml:space="preserve"> </w:delText>
        </w:r>
        <w:r w:rsidR="008170F3"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강한 양의 상관관계를 보였다.</w:delText>
        </w:r>
        <w:r w:rsidR="00A81D6F"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 xml:space="preserve"> </w:delText>
        </w:r>
        <w:r w:rsidR="00A81D6F"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 xml:space="preserve">두 </w:delText>
        </w:r>
        <w:r w:rsidR="00A81D6F"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 xml:space="preserve">columns </w:delText>
        </w:r>
        <w:r w:rsidR="00A81D6F"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모두 수습기간을 나타내는 정보로</w:delText>
        </w:r>
        <w:r w:rsidR="00A81D6F"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 xml:space="preserve"> </w:delText>
        </w:r>
        <w:r w:rsidR="00A81D6F"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양의</w:delText>
        </w:r>
        <w:r w:rsidR="00A81D6F"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 xml:space="preserve"> </w:delText>
        </w:r>
        <w:r w:rsidR="00A81D6F"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상관관계를 가지는 것을</w:delText>
        </w:r>
        <w:r w:rsidR="00A81D6F"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 xml:space="preserve"> </w:delText>
        </w:r>
        <w:r w:rsidR="00A81D6F"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이해할 수 있다.</w:delText>
        </w:r>
      </w:del>
    </w:p>
    <w:p w14:paraId="7E7CA1A5" w14:textId="066A0123" w:rsidR="006A0196" w:rsidDel="005518A5" w:rsidRDefault="006A0196" w:rsidP="006A0196">
      <w:pPr>
        <w:rPr>
          <w:del w:id="567" w:author="Kim DaeHan" w:date="2022-07-17T15:26:00Z"/>
          <w:rFonts w:eastAsiaTheme="minorHAnsi" w:cs="Heebo"/>
          <w:color w:val="2A2A2A"/>
          <w:kern w:val="0"/>
          <w:szCs w:val="20"/>
          <w:shd w:val="clear" w:color="auto" w:fill="FFFFFF"/>
        </w:rPr>
      </w:pPr>
      <w:del w:id="568" w:author="Kim DaeHan" w:date="2022-07-17T15:26:00Z">
        <w:r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참고</w:delText>
        </w:r>
      </w:del>
    </w:p>
    <w:p w14:paraId="35C13220" w14:textId="74FC9FFE" w:rsidR="008170F3" w:rsidDel="005518A5" w:rsidRDefault="008170F3" w:rsidP="006F297B">
      <w:pPr>
        <w:rPr>
          <w:del w:id="569" w:author="Kim DaeHan" w:date="2022-07-17T15:26:00Z"/>
          <w:rFonts w:eastAsiaTheme="minorHAnsi" w:cs="Heebo"/>
          <w:color w:val="2A2A2A"/>
          <w:kern w:val="0"/>
          <w:szCs w:val="20"/>
          <w:shd w:val="clear" w:color="auto" w:fill="FFFFFF"/>
        </w:rPr>
      </w:pPr>
      <w:del w:id="570" w:author="Kim DaeHan" w:date="2022-07-17T15:26:00Z">
        <w:r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A</w:delText>
        </w:r>
        <w:r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 xml:space="preserve">LT_TRAINING_MONTHS : </w:delText>
        </w:r>
        <w:r w:rsidDel="005518A5">
          <w:delText>If alternative training is accepted for the job opportunity, the number of months training required.</w:delText>
        </w:r>
      </w:del>
    </w:p>
    <w:p w14:paraId="69FF2808" w14:textId="2C196152" w:rsidR="006A0196" w:rsidRPr="006A0196" w:rsidDel="005518A5" w:rsidRDefault="008170F3" w:rsidP="006F297B">
      <w:pPr>
        <w:rPr>
          <w:del w:id="571" w:author="Kim DaeHan" w:date="2022-07-17T15:26:00Z"/>
          <w:rFonts w:eastAsiaTheme="minorHAnsi"/>
          <w:b/>
          <w:bCs/>
          <w:color w:val="222222"/>
          <w:szCs w:val="20"/>
          <w:shd w:val="clear" w:color="auto" w:fill="FFFFFF"/>
        </w:rPr>
      </w:pPr>
      <w:del w:id="572" w:author="Kim DaeHan" w:date="2022-07-17T15:26:00Z">
        <w:r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 xml:space="preserve">REQUIERD_TRAINING_MONTHS : </w:delText>
        </w:r>
        <w:r w:rsidR="00CF553A" w:rsidDel="005518A5">
          <w:delText>The number of months of training required for the job opportunity, if applicable.</w:delText>
        </w:r>
      </w:del>
    </w:p>
    <w:p w14:paraId="78E13E6C" w14:textId="64B740B5" w:rsidR="006A0196" w:rsidDel="005518A5" w:rsidRDefault="006A0196" w:rsidP="006F297B">
      <w:pPr>
        <w:rPr>
          <w:del w:id="573" w:author="Kim DaeHan" w:date="2022-07-17T15:26:00Z"/>
          <w:rFonts w:eastAsiaTheme="minorHAnsi"/>
          <w:b/>
          <w:bCs/>
          <w:color w:val="222222"/>
          <w:szCs w:val="20"/>
          <w:shd w:val="clear" w:color="auto" w:fill="FFFFFF"/>
        </w:rPr>
      </w:pPr>
    </w:p>
    <w:p w14:paraId="50461FCD" w14:textId="5A594FE9" w:rsidR="00F35CCD" w:rsidRPr="00F35CCD" w:rsidDel="005518A5" w:rsidRDefault="00832481" w:rsidP="006F297B">
      <w:pPr>
        <w:rPr>
          <w:del w:id="574" w:author="Kim DaeHan" w:date="2022-07-17T15:26:00Z"/>
          <w:rFonts w:eastAsiaTheme="minorHAnsi" w:cs="Helvetica"/>
          <w:color w:val="1B1B1B"/>
          <w:kern w:val="0"/>
          <w:sz w:val="21"/>
          <w:szCs w:val="21"/>
        </w:rPr>
      </w:pPr>
      <w:del w:id="575" w:author="Kim DaeHan" w:date="2022-07-17T15:26:00Z">
        <w:r w:rsidRPr="00832481" w:rsidDel="005518A5">
          <w:rPr>
            <w:rFonts w:eastAsiaTheme="minorHAnsi" w:hint="eastAsia"/>
            <w:b/>
            <w:bCs/>
            <w:color w:val="222222"/>
            <w:szCs w:val="20"/>
            <w:shd w:val="clear" w:color="auto" w:fill="FFFFFF"/>
          </w:rPr>
          <w:delText xml:space="preserve">PERM </w:delText>
        </w:r>
        <w:r w:rsidR="0021568C" w:rsidRPr="0021568C" w:rsidDel="005518A5">
          <w:rPr>
            <w:rFonts w:eastAsiaTheme="minorHAnsi" w:hint="eastAsia"/>
            <w:b/>
            <w:bCs/>
            <w:kern w:val="0"/>
            <w:szCs w:val="20"/>
          </w:rPr>
          <w:delText>E</w:delText>
        </w:r>
        <w:r w:rsidR="0021568C" w:rsidRPr="0021568C" w:rsidDel="005518A5">
          <w:rPr>
            <w:rFonts w:eastAsiaTheme="minorHAnsi"/>
            <w:b/>
            <w:bCs/>
            <w:kern w:val="0"/>
            <w:szCs w:val="20"/>
          </w:rPr>
          <w:delText>DA</w:delText>
        </w:r>
        <w:r w:rsidR="0021568C" w:rsidRPr="00064244" w:rsidDel="005518A5">
          <w:rPr>
            <w:rFonts w:eastAsiaTheme="minorHAnsi" w:cs="Helvetica" w:hint="eastAsia"/>
            <w:color w:val="1B1B1B"/>
            <w:kern w:val="0"/>
            <w:sz w:val="21"/>
            <w:szCs w:val="21"/>
          </w:rPr>
          <w:delText xml:space="preserve"> </w:delText>
        </w:r>
      </w:del>
    </w:p>
    <w:p w14:paraId="0053396D" w14:textId="015BDC78" w:rsidR="002A3426" w:rsidDel="005518A5" w:rsidRDefault="004F4CE1" w:rsidP="00F35CCD">
      <w:pPr>
        <w:spacing w:after="0"/>
        <w:jc w:val="center"/>
        <w:rPr>
          <w:del w:id="576" w:author="Kim DaeHan" w:date="2022-07-17T15:26:00Z"/>
          <w:szCs w:val="20"/>
        </w:rPr>
      </w:pPr>
      <w:del w:id="577" w:author="Kim DaeHan" w:date="2022-07-17T15:26:00Z">
        <w:r w:rsidDel="005518A5">
          <w:rPr>
            <w:noProof/>
          </w:rPr>
          <w:drawing>
            <wp:inline distT="0" distB="0" distL="0" distR="0" wp14:anchorId="466A4A30" wp14:editId="248FEBCD">
              <wp:extent cx="3573780" cy="1904176"/>
              <wp:effectExtent l="0" t="0" r="7620" b="1270"/>
              <wp:docPr id="9" name="그림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79464" cy="1907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18903C54" w14:textId="29F96833" w:rsidR="00F35CCD" w:rsidDel="005518A5" w:rsidRDefault="00F35CCD" w:rsidP="00F35CCD">
      <w:pPr>
        <w:jc w:val="center"/>
        <w:rPr>
          <w:del w:id="578" w:author="Kim DaeHan" w:date="2022-07-17T15:26:00Z"/>
          <w:rFonts w:eastAsiaTheme="minorHAnsi" w:cs="Heebo"/>
          <w:color w:val="2A2A2A"/>
          <w:kern w:val="0"/>
          <w:szCs w:val="20"/>
          <w:shd w:val="clear" w:color="auto" w:fill="FFFFFF"/>
        </w:rPr>
      </w:pPr>
      <w:del w:id="579" w:author="Kim DaeHan" w:date="2022-07-17T15:26:00Z">
        <w:r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&lt;PE</w:delText>
        </w:r>
        <w:r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>RM data</w:delText>
        </w:r>
        <w:r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 xml:space="preserve">에서 선별한 numerical </w:delText>
        </w:r>
        <w:r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>data&gt;</w:delText>
        </w:r>
      </w:del>
    </w:p>
    <w:p w14:paraId="70672AF8" w14:textId="3E135F45" w:rsidR="00F35CCD" w:rsidDel="005518A5" w:rsidRDefault="00F35CCD" w:rsidP="00F35CCD">
      <w:pPr>
        <w:rPr>
          <w:del w:id="580" w:author="Kim DaeHan" w:date="2022-07-17T15:26:00Z"/>
          <w:rFonts w:eastAsiaTheme="minorHAnsi" w:cs="Heebo"/>
          <w:color w:val="2A2A2A"/>
          <w:kern w:val="0"/>
          <w:szCs w:val="20"/>
          <w:shd w:val="clear" w:color="auto" w:fill="FFFFFF"/>
        </w:rPr>
      </w:pPr>
      <w:del w:id="581" w:author="Kim DaeHan" w:date="2022-07-17T15:26:00Z">
        <w:r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>P</w:delText>
        </w:r>
        <w:r w:rsidR="00DE5181"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E</w:delText>
        </w:r>
        <w:r w:rsidR="00DE5181"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>RM</w:delText>
        </w:r>
        <w:r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 xml:space="preserve">의 </w:delText>
        </w:r>
        <w:r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 xml:space="preserve">numerical data type를 </w:delText>
        </w:r>
        <w:r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추출해 본 결과 위와 같이 총</w:delText>
        </w:r>
        <w:r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 xml:space="preserve"> </w:delText>
        </w:r>
        <w:r w:rsidR="004F4CE1"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>7</w:delText>
        </w:r>
        <w:r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 xml:space="preserve">개의 </w:delText>
        </w:r>
        <w:r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>column</w:delText>
        </w:r>
        <w:r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을 추출할 수 있었다.</w:delText>
        </w:r>
        <w:r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 xml:space="preserve"> (이중 </w:delText>
        </w:r>
        <w:r w:rsidR="00DE5181"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 xml:space="preserve">phone </w:delText>
        </w:r>
        <w:r w:rsidR="00DE5181"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>number</w:delText>
        </w:r>
        <w:r w:rsidR="00DE5181"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 xml:space="preserve">에 관한 내용은 </w:delText>
        </w:r>
        <w:r w:rsidR="00DE5181"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>LCA</w:delText>
        </w:r>
        <w:r w:rsidR="00DE5181"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와 같은 이유로</w:delText>
        </w:r>
        <w:r w:rsidR="00DE5181"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 xml:space="preserve"> </w:delText>
        </w:r>
        <w:r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표에서 제외했다.</w:delText>
        </w:r>
        <w:r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>)</w:delText>
        </w:r>
      </w:del>
    </w:p>
    <w:p w14:paraId="40E85EBC" w14:textId="76889229" w:rsidR="00F35CCD" w:rsidRPr="006A0196" w:rsidDel="005518A5" w:rsidRDefault="00F35CCD" w:rsidP="00F35CCD">
      <w:pPr>
        <w:rPr>
          <w:del w:id="582" w:author="Kim DaeHan" w:date="2022-07-17T15:26:00Z"/>
        </w:rPr>
      </w:pPr>
      <w:del w:id="583" w:author="Kim DaeHan" w:date="2022-07-17T15:26:00Z">
        <w:r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 xml:space="preserve">이를 기반으로 </w:delText>
        </w:r>
        <w:r w:rsidDel="005518A5">
          <w:rPr>
            <w:rFonts w:hint="eastAsia"/>
          </w:rPr>
          <w:delText>P</w:delText>
        </w:r>
        <w:r w:rsidDel="005518A5">
          <w:delText>earson correlation coefficient</w:delText>
        </w:r>
        <w:r w:rsidDel="005518A5">
          <w:rPr>
            <w:rFonts w:hint="eastAsia"/>
          </w:rPr>
          <w:delText>를 분석한 결과 다음과 같았다.</w:delText>
        </w:r>
        <w:r w:rsidDel="005518A5">
          <w:delText xml:space="preserve"> </w:delText>
        </w:r>
      </w:del>
    </w:p>
    <w:p w14:paraId="762585F0" w14:textId="705C261A" w:rsidR="00F35CCD" w:rsidDel="005518A5" w:rsidRDefault="00F35CCD" w:rsidP="00F35CCD">
      <w:pPr>
        <w:spacing w:after="0"/>
        <w:jc w:val="center"/>
        <w:rPr>
          <w:del w:id="584" w:author="Kim DaeHan" w:date="2022-07-17T15:26:00Z"/>
          <w:szCs w:val="20"/>
        </w:rPr>
      </w:pPr>
    </w:p>
    <w:p w14:paraId="33C1F595" w14:textId="4BF0BCEC" w:rsidR="00DE5181" w:rsidDel="005518A5" w:rsidRDefault="00DE5181" w:rsidP="00DE5181">
      <w:pPr>
        <w:jc w:val="center"/>
        <w:rPr>
          <w:del w:id="585" w:author="Kim DaeHan" w:date="2022-07-17T15:26:00Z"/>
          <w:rFonts w:eastAsiaTheme="minorHAnsi" w:cs="Heebo"/>
          <w:color w:val="2A2A2A"/>
          <w:kern w:val="0"/>
          <w:szCs w:val="20"/>
          <w:shd w:val="clear" w:color="auto" w:fill="FFFFFF"/>
        </w:rPr>
      </w:pPr>
      <w:del w:id="586" w:author="Kim DaeHan" w:date="2022-07-17T15:26:00Z">
        <w:r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&lt;</w:delText>
        </w:r>
        <w:r w:rsidRPr="006B7ACB"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>pearson</w:delText>
        </w:r>
        <w:r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 xml:space="preserve"> </w:delText>
        </w:r>
        <w:r w:rsidDel="005518A5">
          <w:delText xml:space="preserve">correlation coefficient of </w:delText>
        </w:r>
        <w:r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P</w:delText>
        </w:r>
        <w:r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 xml:space="preserve">ERM </w:delText>
        </w:r>
        <w:r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 xml:space="preserve">numerical </w:delText>
        </w:r>
        <w:r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>data &gt;</w:delText>
        </w:r>
      </w:del>
    </w:p>
    <w:p w14:paraId="1A52FE54" w14:textId="7498113B" w:rsidR="00DE5181" w:rsidDel="005518A5" w:rsidRDefault="00DE5181" w:rsidP="00DE5181">
      <w:pPr>
        <w:ind w:left="200" w:hangingChars="100" w:hanging="200"/>
        <w:rPr>
          <w:del w:id="587" w:author="Kim DaeHan" w:date="2022-07-17T15:26:00Z"/>
          <w:rFonts w:eastAsiaTheme="minorHAnsi" w:cs="Heebo"/>
          <w:color w:val="2A2A2A"/>
          <w:kern w:val="0"/>
          <w:szCs w:val="20"/>
          <w:shd w:val="clear" w:color="auto" w:fill="FFFFFF"/>
        </w:rPr>
      </w:pPr>
      <w:del w:id="588" w:author="Kim DaeHan" w:date="2022-07-17T15:26:00Z">
        <w:r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여기서 주목할 점으로 A</w:delText>
        </w:r>
        <w:r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>CCEPT_ALT_OCCUPATION_MONTHS</w:delText>
        </w:r>
        <w:r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 xml:space="preserve">와 </w:delText>
        </w:r>
        <w:r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>REQUIERD_EXPERIENCE_MONTHS</w:delText>
        </w:r>
        <w:r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가</w:delText>
        </w:r>
        <w:r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 xml:space="preserve"> </w:delText>
        </w:r>
        <w:r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매우 강한 양의 상관관계를 보였다.</w:delText>
        </w:r>
        <w:r w:rsidR="00A81D6F"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 xml:space="preserve"> </w:delText>
        </w:r>
        <w:r w:rsidR="00A81D6F"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 xml:space="preserve">두 </w:delText>
        </w:r>
        <w:r w:rsidR="00A81D6F"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>column</w:delText>
        </w:r>
        <w:r w:rsidR="00A81D6F"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 xml:space="preserve"> 모두 e</w:delText>
        </w:r>
        <w:r w:rsidR="00A81D6F"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>xperiece</w:delText>
        </w:r>
        <w:r w:rsidR="00A81D6F"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에 대한 정보로 양의 상관관계를 가지는 것을 이해할 수 있었다.</w:delText>
        </w:r>
        <w:r w:rsidR="00A81D6F"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 xml:space="preserve"> </w:delText>
        </w:r>
      </w:del>
    </w:p>
    <w:p w14:paraId="7CF3954F" w14:textId="2E4FBA35" w:rsidR="00DE5181" w:rsidDel="005518A5" w:rsidRDefault="00DE5181" w:rsidP="00DE5181">
      <w:pPr>
        <w:rPr>
          <w:del w:id="589" w:author="Kim DaeHan" w:date="2022-07-17T15:26:00Z"/>
          <w:rFonts w:eastAsiaTheme="minorHAnsi" w:cs="Heebo"/>
          <w:color w:val="2A2A2A"/>
          <w:kern w:val="0"/>
          <w:szCs w:val="20"/>
          <w:shd w:val="clear" w:color="auto" w:fill="FFFFFF"/>
        </w:rPr>
      </w:pPr>
      <w:del w:id="590" w:author="Kim DaeHan" w:date="2022-07-17T15:26:00Z">
        <w:r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참고</w:delText>
        </w:r>
      </w:del>
    </w:p>
    <w:p w14:paraId="332C5466" w14:textId="556D3D6C" w:rsidR="00A81D6F" w:rsidRPr="00A81D6F" w:rsidDel="005518A5" w:rsidRDefault="00A81D6F" w:rsidP="00DE5181">
      <w:pPr>
        <w:rPr>
          <w:del w:id="591" w:author="Kim DaeHan" w:date="2022-07-17T15:26:00Z"/>
          <w:rFonts w:eastAsiaTheme="minorHAnsi" w:cs="Heebo"/>
          <w:color w:val="2A2A2A"/>
          <w:kern w:val="0"/>
          <w:szCs w:val="20"/>
          <w:shd w:val="clear" w:color="auto" w:fill="FFFFFF"/>
        </w:rPr>
      </w:pPr>
      <w:del w:id="592" w:author="Kim DaeHan" w:date="2022-07-17T15:26:00Z">
        <w:r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A</w:delText>
        </w:r>
        <w:r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 xml:space="preserve">CCEPT_ALT_OCCUPATION_MONTHS : </w:delText>
        </w:r>
        <w:r w:rsidDel="005518A5">
          <w:rPr>
            <w:rFonts w:eastAsiaTheme="minorHAnsi" w:cs="Heebo" w:hint="eastAsia"/>
            <w:color w:val="2A2A2A"/>
            <w:kern w:val="0"/>
            <w:szCs w:val="20"/>
            <w:shd w:val="clear" w:color="auto" w:fill="FFFFFF"/>
          </w:rPr>
          <w:delText>T</w:delText>
        </w:r>
        <w:r w:rsidDel="005518A5">
          <w:delText>he number of months of experience in the alternate occupation</w:delText>
        </w:r>
      </w:del>
    </w:p>
    <w:p w14:paraId="51C0BFD5" w14:textId="2060B9B1" w:rsidR="00A81D6F" w:rsidDel="005518A5" w:rsidRDefault="00A81D6F" w:rsidP="00DE5181">
      <w:pPr>
        <w:rPr>
          <w:del w:id="593" w:author="Kim DaeHan" w:date="2022-07-17T15:26:00Z"/>
          <w:rFonts w:eastAsiaTheme="minorHAnsi" w:cs="Heebo"/>
          <w:color w:val="2A2A2A"/>
          <w:kern w:val="0"/>
          <w:szCs w:val="20"/>
          <w:shd w:val="clear" w:color="auto" w:fill="FFFFFF"/>
        </w:rPr>
      </w:pPr>
      <w:del w:id="594" w:author="Kim DaeHan" w:date="2022-07-17T15:26:00Z">
        <w:r w:rsidDel="005518A5">
          <w:rPr>
            <w:rFonts w:eastAsiaTheme="minorHAnsi" w:cs="Heebo"/>
            <w:color w:val="2A2A2A"/>
            <w:kern w:val="0"/>
            <w:szCs w:val="20"/>
            <w:shd w:val="clear" w:color="auto" w:fill="FFFFFF"/>
          </w:rPr>
          <w:delText xml:space="preserve">REQUIERD_EXPERIENCE_MONTHS : </w:delText>
        </w:r>
        <w:r w:rsidDel="005518A5">
          <w:delText>If experience in the job offered is required, the number of months required</w:delText>
        </w:r>
      </w:del>
    </w:p>
    <w:p w14:paraId="0DF965C5" w14:textId="39C0851C" w:rsidR="00DE5181" w:rsidDel="005518A5" w:rsidRDefault="00DE5181" w:rsidP="00A81D6F">
      <w:pPr>
        <w:spacing w:after="0"/>
        <w:rPr>
          <w:del w:id="595" w:author="Kim DaeHan" w:date="2022-07-17T15:26:00Z"/>
          <w:szCs w:val="20"/>
        </w:rPr>
      </w:pPr>
    </w:p>
    <w:p w14:paraId="749B7E30" w14:textId="53116B08" w:rsidR="00A81D6F" w:rsidRPr="00DE5181" w:rsidRDefault="009F188B" w:rsidP="00A81D6F">
      <w:pPr>
        <w:spacing w:after="0"/>
        <w:rPr>
          <w:szCs w:val="20"/>
        </w:rPr>
      </w:pPr>
      <w:del w:id="596" w:author="Kim DaeHan" w:date="2022-07-17T15:26:00Z">
        <w:r w:rsidDel="005518A5">
          <w:rPr>
            <w:rFonts w:hint="eastAsia"/>
            <w:szCs w:val="20"/>
          </w:rPr>
          <w:delText>데이터 전처리를 하지 않았기 때문에</w:delText>
        </w:r>
        <w:r w:rsidDel="005518A5">
          <w:rPr>
            <w:szCs w:val="20"/>
          </w:rPr>
          <w:delText xml:space="preserve"> </w:delText>
        </w:r>
        <w:r w:rsidDel="005518A5">
          <w:rPr>
            <w:rFonts w:hint="eastAsia"/>
            <w:szCs w:val="20"/>
          </w:rPr>
          <w:delText>전반적으로 유의미한 정보를 추출해지는 못하였다.</w:delText>
        </w:r>
        <w:r w:rsidR="00F36DD6" w:rsidDel="005518A5">
          <w:rPr>
            <w:szCs w:val="20"/>
          </w:rPr>
          <w:delText xml:space="preserve"> </w:delText>
        </w:r>
        <w:r w:rsidR="00F36DD6" w:rsidDel="005518A5">
          <w:rPr>
            <w:rFonts w:hint="eastAsia"/>
            <w:szCs w:val="20"/>
          </w:rPr>
          <w:delText>특히</w:delText>
        </w:r>
        <w:r w:rsidR="00F36DD6" w:rsidDel="005518A5">
          <w:rPr>
            <w:szCs w:val="20"/>
          </w:rPr>
          <w:delText xml:space="preserve"> </w:delText>
        </w:r>
        <w:r w:rsidR="00F36DD6" w:rsidDel="005518A5">
          <w:rPr>
            <w:rFonts w:hint="eastAsia"/>
            <w:szCs w:val="20"/>
          </w:rPr>
          <w:delText xml:space="preserve">가장 주요한 정보인 </w:delText>
        </w:r>
        <w:r w:rsidR="00F36DD6" w:rsidDel="005518A5">
          <w:rPr>
            <w:szCs w:val="20"/>
          </w:rPr>
          <w:delText>employ, worker, wage</w:delText>
        </w:r>
        <w:r w:rsidR="00F36DD6" w:rsidDel="005518A5">
          <w:rPr>
            <w:rFonts w:hint="eastAsia"/>
            <w:szCs w:val="20"/>
          </w:rPr>
          <w:delText>와 같은 정보의 상관관계를 분석하지 못하여 아쉬움이 남는다.</w:delText>
        </w:r>
        <w:r w:rsidDel="005518A5">
          <w:rPr>
            <w:szCs w:val="20"/>
          </w:rPr>
          <w:delText xml:space="preserve"> </w:delText>
        </w:r>
        <w:r w:rsidDel="005518A5">
          <w:rPr>
            <w:rFonts w:hint="eastAsia"/>
            <w:szCs w:val="20"/>
          </w:rPr>
          <w:delText>이후 각</w:delText>
        </w:r>
        <w:r w:rsidDel="005518A5">
          <w:rPr>
            <w:szCs w:val="20"/>
          </w:rPr>
          <w:delText xml:space="preserve"> </w:delText>
        </w:r>
        <w:r w:rsidDel="005518A5">
          <w:rPr>
            <w:rFonts w:hint="eastAsia"/>
            <w:szCs w:val="20"/>
          </w:rPr>
          <w:delText>c</w:delText>
        </w:r>
        <w:r w:rsidDel="005518A5">
          <w:rPr>
            <w:szCs w:val="20"/>
          </w:rPr>
          <w:delText>olumn</w:delText>
        </w:r>
        <w:r w:rsidDel="005518A5">
          <w:rPr>
            <w:rFonts w:hint="eastAsia"/>
            <w:szCs w:val="20"/>
          </w:rPr>
          <w:delText>에 해당하는</w:delText>
        </w:r>
        <w:r w:rsidDel="005518A5">
          <w:rPr>
            <w:szCs w:val="20"/>
          </w:rPr>
          <w:delText xml:space="preserve"> data를 </w:delText>
        </w:r>
        <w:r w:rsidDel="005518A5">
          <w:rPr>
            <w:rFonts w:hint="eastAsia"/>
            <w:szCs w:val="20"/>
          </w:rPr>
          <w:delText>n</w:delText>
        </w:r>
        <w:r w:rsidDel="005518A5">
          <w:rPr>
            <w:szCs w:val="20"/>
          </w:rPr>
          <w:delText>umerical type</w:delText>
        </w:r>
        <w:r w:rsidDel="005518A5">
          <w:rPr>
            <w:rFonts w:hint="eastAsia"/>
            <w:szCs w:val="20"/>
          </w:rPr>
          <w:delText>으로 c</w:delText>
        </w:r>
        <w:r w:rsidDel="005518A5">
          <w:rPr>
            <w:szCs w:val="20"/>
          </w:rPr>
          <w:delText>asting</w:delText>
        </w:r>
        <w:r w:rsidDel="005518A5">
          <w:rPr>
            <w:rFonts w:hint="eastAsia"/>
            <w:szCs w:val="20"/>
          </w:rPr>
          <w:delText>하여 정보를 분석해 본다면 더욱 유의미한 결과를 도출할 수 있을 것이다.</w:delText>
        </w:r>
      </w:del>
    </w:p>
    <w:sectPr w:rsidR="00A81D6F" w:rsidRPr="00DE51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976A2" w14:textId="77777777" w:rsidR="002422E0" w:rsidRDefault="002422E0" w:rsidP="006E299A">
      <w:pPr>
        <w:spacing w:after="0" w:line="240" w:lineRule="auto"/>
      </w:pPr>
      <w:r>
        <w:separator/>
      </w:r>
    </w:p>
  </w:endnote>
  <w:endnote w:type="continuationSeparator" w:id="0">
    <w:p w14:paraId="5AF09CE1" w14:textId="77777777" w:rsidR="002422E0" w:rsidRDefault="002422E0" w:rsidP="006E2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0EA2F" w14:textId="77777777" w:rsidR="002422E0" w:rsidRDefault="002422E0" w:rsidP="006E299A">
      <w:pPr>
        <w:spacing w:after="0" w:line="240" w:lineRule="auto"/>
      </w:pPr>
      <w:r>
        <w:separator/>
      </w:r>
    </w:p>
  </w:footnote>
  <w:footnote w:type="continuationSeparator" w:id="0">
    <w:p w14:paraId="5C3AE9E6" w14:textId="77777777" w:rsidR="002422E0" w:rsidRDefault="002422E0" w:rsidP="006E2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69B1"/>
    <w:multiLevelType w:val="hybridMultilevel"/>
    <w:tmpl w:val="C7F22CD6"/>
    <w:lvl w:ilvl="0" w:tplc="C12642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374974"/>
    <w:multiLevelType w:val="hybridMultilevel"/>
    <w:tmpl w:val="535671BC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60DE72CE"/>
    <w:multiLevelType w:val="hybridMultilevel"/>
    <w:tmpl w:val="1FECEE78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67213266"/>
    <w:multiLevelType w:val="hybridMultilevel"/>
    <w:tmpl w:val="4B4C065C"/>
    <w:lvl w:ilvl="0" w:tplc="6476A352">
      <w:start w:val="1"/>
      <w:numFmt w:val="bullet"/>
      <w:lvlText w:val=""/>
      <w:lvlJc w:val="left"/>
      <w:pPr>
        <w:ind w:left="1109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50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00"/>
      </w:pPr>
      <w:rPr>
        <w:rFonts w:ascii="Wingdings" w:hAnsi="Wingdings" w:hint="default"/>
      </w:rPr>
    </w:lvl>
  </w:abstractNum>
  <w:abstractNum w:abstractNumId="4" w15:restartNumberingAfterBreak="0">
    <w:nsid w:val="77D915D2"/>
    <w:multiLevelType w:val="hybridMultilevel"/>
    <w:tmpl w:val="92E28B28"/>
    <w:lvl w:ilvl="0" w:tplc="87240D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71516074">
    <w:abstractNumId w:val="3"/>
  </w:num>
  <w:num w:numId="2" w16cid:durableId="609434032">
    <w:abstractNumId w:val="0"/>
  </w:num>
  <w:num w:numId="3" w16cid:durableId="554583065">
    <w:abstractNumId w:val="4"/>
  </w:num>
  <w:num w:numId="4" w16cid:durableId="228616660">
    <w:abstractNumId w:val="1"/>
  </w:num>
  <w:num w:numId="5" w16cid:durableId="10369810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im DaeHan">
    <w15:presenceInfo w15:providerId="Windows Live" w15:userId="4805b98ab479ed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ocumentProtection w:edit="trackedChanges" w:enforcement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B4"/>
    <w:rsid w:val="000517F2"/>
    <w:rsid w:val="000775AA"/>
    <w:rsid w:val="00091CB7"/>
    <w:rsid w:val="000C2D74"/>
    <w:rsid w:val="00142743"/>
    <w:rsid w:val="0015286A"/>
    <w:rsid w:val="001631BF"/>
    <w:rsid w:val="001D3744"/>
    <w:rsid w:val="0021568C"/>
    <w:rsid w:val="002422E0"/>
    <w:rsid w:val="0024636A"/>
    <w:rsid w:val="002A3426"/>
    <w:rsid w:val="002D2C8F"/>
    <w:rsid w:val="00312BCE"/>
    <w:rsid w:val="003308FF"/>
    <w:rsid w:val="00355804"/>
    <w:rsid w:val="003D3FB8"/>
    <w:rsid w:val="003D44A4"/>
    <w:rsid w:val="003E5EAD"/>
    <w:rsid w:val="00452576"/>
    <w:rsid w:val="004F4CE1"/>
    <w:rsid w:val="00530724"/>
    <w:rsid w:val="005518A5"/>
    <w:rsid w:val="005730EE"/>
    <w:rsid w:val="005C7DC3"/>
    <w:rsid w:val="00600AAD"/>
    <w:rsid w:val="00625191"/>
    <w:rsid w:val="00672653"/>
    <w:rsid w:val="006939F2"/>
    <w:rsid w:val="006A0196"/>
    <w:rsid w:val="006B1293"/>
    <w:rsid w:val="006B7ACB"/>
    <w:rsid w:val="006E299A"/>
    <w:rsid w:val="006E7185"/>
    <w:rsid w:val="006E78D0"/>
    <w:rsid w:val="006F297B"/>
    <w:rsid w:val="007264A9"/>
    <w:rsid w:val="00727CD4"/>
    <w:rsid w:val="0078749B"/>
    <w:rsid w:val="00791212"/>
    <w:rsid w:val="0079133D"/>
    <w:rsid w:val="007C64CA"/>
    <w:rsid w:val="007C7D31"/>
    <w:rsid w:val="00816CD5"/>
    <w:rsid w:val="008170F3"/>
    <w:rsid w:val="00832481"/>
    <w:rsid w:val="00842F9D"/>
    <w:rsid w:val="008743F3"/>
    <w:rsid w:val="00876746"/>
    <w:rsid w:val="008A721A"/>
    <w:rsid w:val="008F6D5F"/>
    <w:rsid w:val="008F71ED"/>
    <w:rsid w:val="009117F0"/>
    <w:rsid w:val="00912BC5"/>
    <w:rsid w:val="00925FFF"/>
    <w:rsid w:val="009376B6"/>
    <w:rsid w:val="009758DB"/>
    <w:rsid w:val="009901D1"/>
    <w:rsid w:val="009A2274"/>
    <w:rsid w:val="009B07B4"/>
    <w:rsid w:val="009B6E16"/>
    <w:rsid w:val="009F188B"/>
    <w:rsid w:val="009F755F"/>
    <w:rsid w:val="00A06EC4"/>
    <w:rsid w:val="00A21D69"/>
    <w:rsid w:val="00A3181D"/>
    <w:rsid w:val="00A368DE"/>
    <w:rsid w:val="00A81D6F"/>
    <w:rsid w:val="00AA3185"/>
    <w:rsid w:val="00AA33B9"/>
    <w:rsid w:val="00AB714B"/>
    <w:rsid w:val="00AC4950"/>
    <w:rsid w:val="00B65DB0"/>
    <w:rsid w:val="00C11E00"/>
    <w:rsid w:val="00C30F84"/>
    <w:rsid w:val="00C35805"/>
    <w:rsid w:val="00C45781"/>
    <w:rsid w:val="00CB2280"/>
    <w:rsid w:val="00CD09D2"/>
    <w:rsid w:val="00CD4083"/>
    <w:rsid w:val="00CF553A"/>
    <w:rsid w:val="00D01465"/>
    <w:rsid w:val="00D1173D"/>
    <w:rsid w:val="00D7547E"/>
    <w:rsid w:val="00D90D36"/>
    <w:rsid w:val="00DB3CBA"/>
    <w:rsid w:val="00DC7B65"/>
    <w:rsid w:val="00DD0669"/>
    <w:rsid w:val="00DE5181"/>
    <w:rsid w:val="00E04E49"/>
    <w:rsid w:val="00E24494"/>
    <w:rsid w:val="00E316AD"/>
    <w:rsid w:val="00E40CA9"/>
    <w:rsid w:val="00E45B05"/>
    <w:rsid w:val="00EB4CDF"/>
    <w:rsid w:val="00F35CCD"/>
    <w:rsid w:val="00F36DD6"/>
    <w:rsid w:val="00FC12B1"/>
    <w:rsid w:val="00FD1813"/>
    <w:rsid w:val="00FF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7F80B"/>
  <w15:chartTrackingRefBased/>
  <w15:docId w15:val="{46A074E4-E78D-4A2E-B85F-B9AB285B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18A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B07B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B07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B3CBA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6E29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E299A"/>
  </w:style>
  <w:style w:type="paragraph" w:styleId="a6">
    <w:name w:val="footer"/>
    <w:basedOn w:val="a"/>
    <w:link w:val="Char1"/>
    <w:uiPriority w:val="99"/>
    <w:unhideWhenUsed/>
    <w:rsid w:val="006E299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E299A"/>
  </w:style>
  <w:style w:type="character" w:styleId="a7">
    <w:name w:val="Hyperlink"/>
    <w:basedOn w:val="a0"/>
    <w:uiPriority w:val="99"/>
    <w:semiHidden/>
    <w:unhideWhenUsed/>
    <w:rsid w:val="008F71ED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8F71ED"/>
    <w:rPr>
      <w:color w:val="954F72" w:themeColor="followedHyperlink"/>
      <w:u w:val="single"/>
    </w:rPr>
  </w:style>
  <w:style w:type="character" w:styleId="a9">
    <w:name w:val="Emphasis"/>
    <w:basedOn w:val="a0"/>
    <w:uiPriority w:val="20"/>
    <w:qFormat/>
    <w:rsid w:val="0021568C"/>
    <w:rPr>
      <w:i/>
      <w:iCs/>
    </w:rPr>
  </w:style>
  <w:style w:type="paragraph" w:styleId="aa">
    <w:name w:val="Revision"/>
    <w:hidden/>
    <w:uiPriority w:val="99"/>
    <w:semiHidden/>
    <w:rsid w:val="009376B6"/>
    <w:pPr>
      <w:spacing w:after="0" w:line="240" w:lineRule="auto"/>
      <w:jc w:val="left"/>
    </w:pPr>
  </w:style>
  <w:style w:type="paragraph" w:styleId="HTML">
    <w:name w:val="HTML Preformatted"/>
    <w:basedOn w:val="a"/>
    <w:link w:val="HTMLChar"/>
    <w:uiPriority w:val="99"/>
    <w:unhideWhenUsed/>
    <w:rsid w:val="006251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2519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10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tjrdbqls1018@naver.com</dc:creator>
  <cp:keywords/>
  <dc:description/>
  <cp:lastModifiedBy>Kim DaeHan</cp:lastModifiedBy>
  <cp:revision>22</cp:revision>
  <dcterms:created xsi:type="dcterms:W3CDTF">2022-07-02T10:43:00Z</dcterms:created>
  <dcterms:modified xsi:type="dcterms:W3CDTF">2022-07-17T06:37:00Z</dcterms:modified>
</cp:coreProperties>
</file>